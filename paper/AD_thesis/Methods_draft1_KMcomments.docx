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AFE34" w14:textId="7CBB07CE" w:rsidR="00AA3EBD" w:rsidRPr="00886D0B" w:rsidRDefault="00424EEC" w:rsidP="00886D0B">
      <w:pPr>
        <w:spacing w:line="480" w:lineRule="auto"/>
        <w:rPr>
          <w:b/>
        </w:rPr>
      </w:pPr>
      <w:r w:rsidRPr="00886D0B">
        <w:rPr>
          <w:b/>
        </w:rPr>
        <w:t>Methods</w:t>
      </w:r>
    </w:p>
    <w:p w14:paraId="3346CC29" w14:textId="77777777" w:rsidR="00AA3EBD" w:rsidRPr="00886D0B" w:rsidRDefault="00F713B8" w:rsidP="00886D0B">
      <w:pPr>
        <w:spacing w:line="480" w:lineRule="auto"/>
        <w:ind w:firstLine="720"/>
        <w:rPr>
          <w:b/>
        </w:rPr>
      </w:pPr>
      <w:commentRangeStart w:id="0"/>
      <w:r w:rsidRPr="00886D0B">
        <w:rPr>
          <w:b/>
        </w:rPr>
        <w:t>Participants</w:t>
      </w:r>
      <w:commentRangeEnd w:id="0"/>
      <w:r w:rsidR="00097CBB">
        <w:rPr>
          <w:rStyle w:val="CommentReference"/>
        </w:rPr>
        <w:commentReference w:id="0"/>
      </w:r>
    </w:p>
    <w:p w14:paraId="7C1B254E" w14:textId="61AAE798" w:rsidR="00F713B8" w:rsidRDefault="008A1921" w:rsidP="00886D0B">
      <w:pPr>
        <w:spacing w:line="480" w:lineRule="auto"/>
      </w:pPr>
      <w:r>
        <w:tab/>
        <w:t>[30</w:t>
      </w:r>
      <w:r w:rsidR="00F713B8">
        <w:t>] undergraduate students were recruited from the Stanford Psychology 1 credit pool. The students received course credit for participation. [</w:t>
      </w:r>
      <w:commentRangeStart w:id="1"/>
      <w:commentRangeStart w:id="2"/>
      <w:r w:rsidR="00F713B8">
        <w:t>sentence(s) about excluded participants</w:t>
      </w:r>
      <w:commentRangeEnd w:id="1"/>
      <w:r w:rsidR="00F713B8">
        <w:rPr>
          <w:rStyle w:val="CommentReference"/>
        </w:rPr>
        <w:commentReference w:id="1"/>
      </w:r>
      <w:r w:rsidR="00F713B8">
        <w:t xml:space="preserve">] </w:t>
      </w:r>
      <w:commentRangeEnd w:id="2"/>
      <w:r w:rsidR="00B001CB">
        <w:rPr>
          <w:rStyle w:val="CommentReference"/>
        </w:rPr>
        <w:commentReference w:id="2"/>
      </w:r>
      <w:r w:rsidR="00F713B8">
        <w:t xml:space="preserve">The final sample included [x] participants. </w:t>
      </w:r>
    </w:p>
    <w:p w14:paraId="38731686" w14:textId="2439CFE7" w:rsidR="00F713B8" w:rsidRPr="00886D0B" w:rsidRDefault="00F713B8" w:rsidP="00DC5431">
      <w:pPr>
        <w:spacing w:line="480" w:lineRule="auto"/>
        <w:ind w:firstLine="720"/>
        <w:rPr>
          <w:b/>
        </w:rPr>
      </w:pPr>
      <w:commentRangeStart w:id="3"/>
      <w:r w:rsidRPr="00886D0B">
        <w:rPr>
          <w:b/>
        </w:rPr>
        <w:t>Materials</w:t>
      </w:r>
      <w:r w:rsidR="00DC5431">
        <w:rPr>
          <w:b/>
        </w:rPr>
        <w:t xml:space="preserve"> and Design</w:t>
      </w:r>
      <w:commentRangeEnd w:id="3"/>
      <w:r w:rsidR="00812350">
        <w:rPr>
          <w:rStyle w:val="CommentReference"/>
        </w:rPr>
        <w:commentReference w:id="3"/>
      </w:r>
    </w:p>
    <w:p w14:paraId="3233EFD1" w14:textId="61150FBA" w:rsidR="00F713B8" w:rsidRDefault="00F713B8" w:rsidP="00886D0B">
      <w:pPr>
        <w:spacing w:line="480" w:lineRule="auto"/>
      </w:pPr>
      <w:r>
        <w:tab/>
      </w:r>
      <w:r w:rsidR="00424EEC">
        <w:t>Eye-</w:t>
      </w:r>
      <w:r>
        <w:t>tracking software</w:t>
      </w:r>
      <w:r w:rsidR="00424EEC">
        <w:t xml:space="preserve"> from </w:t>
      </w:r>
      <w:proofErr w:type="spellStart"/>
      <w:r w:rsidR="00424EEC">
        <w:t>SensoMotoric</w:t>
      </w:r>
      <w:proofErr w:type="spellEnd"/>
      <w:r w:rsidR="00424EEC">
        <w:t xml:space="preserve"> Instruments (SMI)</w:t>
      </w:r>
      <w:r>
        <w:t xml:space="preserve"> was used to design the study and </w:t>
      </w:r>
      <w:r w:rsidR="00424EEC">
        <w:t xml:space="preserve">to </w:t>
      </w:r>
      <w:r>
        <w:t xml:space="preserve">collect the coordinates of participants’ eye gazes. </w:t>
      </w:r>
      <w:r w:rsidR="00E928C8">
        <w:t>The design of the video</w:t>
      </w:r>
      <w:r w:rsidR="00366E9B">
        <w:t xml:space="preserve"> </w:t>
      </w:r>
      <w:r w:rsidR="00424EEC">
        <w:t>was</w:t>
      </w:r>
      <w:r w:rsidR="00366E9B">
        <w:t xml:space="preserve"> based on a paradigm </w:t>
      </w:r>
      <w:r w:rsidR="009E07C5">
        <w:t>introduced</w:t>
      </w:r>
      <w:r w:rsidR="00366E9B">
        <w:t xml:space="preserve"> by </w:t>
      </w:r>
      <w:proofErr w:type="spellStart"/>
      <w:r w:rsidR="00366E9B">
        <w:t>Yurovsky</w:t>
      </w:r>
      <w:proofErr w:type="spellEnd"/>
      <w:r w:rsidR="00366E9B">
        <w:t xml:space="preserve"> and Frank (</w:t>
      </w:r>
      <w:r w:rsidR="00424EEC">
        <w:t>2015</w:t>
      </w:r>
      <w:r w:rsidR="00366E9B">
        <w:t>)</w:t>
      </w:r>
      <w:r w:rsidR="009E07C5">
        <w:t xml:space="preserve"> and further developed by MacDonald, </w:t>
      </w:r>
      <w:proofErr w:type="spellStart"/>
      <w:r w:rsidR="009E07C5">
        <w:t>Yurovsky</w:t>
      </w:r>
      <w:proofErr w:type="spellEnd"/>
      <w:r w:rsidR="009E07C5">
        <w:t xml:space="preserve">, </w:t>
      </w:r>
      <w:r w:rsidR="00424EEC">
        <w:t>and</w:t>
      </w:r>
      <w:r w:rsidR="009E07C5">
        <w:t xml:space="preserve"> Frank (under review) to include the presence of a social cue</w:t>
      </w:r>
      <w:r w:rsidR="00366E9B">
        <w:t xml:space="preserve">. </w:t>
      </w:r>
      <w:commentRangeStart w:id="4"/>
      <w:r w:rsidR="00366E9B">
        <w:t>Participants viewed the video either on a laptop or on a detached computer monitor.</w:t>
      </w:r>
      <w:commentRangeEnd w:id="4"/>
      <w:r w:rsidR="00B001CB">
        <w:rPr>
          <w:rStyle w:val="CommentReference"/>
        </w:rPr>
        <w:commentReference w:id="4"/>
      </w:r>
    </w:p>
    <w:p w14:paraId="0D83F64D" w14:textId="26EAB9D7" w:rsidR="00BA01B9" w:rsidRDefault="00BA01B9" w:rsidP="00886D0B">
      <w:pPr>
        <w:spacing w:line="480" w:lineRule="auto"/>
        <w:ind w:firstLine="720"/>
      </w:pPr>
      <w:commentRangeStart w:id="5"/>
      <w:r>
        <w:t>In total, the video</w:t>
      </w:r>
      <w:r w:rsidR="00424EEC">
        <w:t xml:space="preserve"> used in this study</w:t>
      </w:r>
      <w:r>
        <w:t xml:space="preserve"> consisted of two training pairs, whose order was fixed and which appeared at the beginning of the video, and sixteen novel pairs, whose order was </w:t>
      </w:r>
      <w:commentRangeStart w:id="6"/>
      <w:r>
        <w:t>randomized</w:t>
      </w:r>
      <w:commentRangeEnd w:id="5"/>
      <w:r w:rsidR="00B001CB">
        <w:rPr>
          <w:rStyle w:val="CommentReference"/>
        </w:rPr>
        <w:commentReference w:id="5"/>
      </w:r>
      <w:commentRangeEnd w:id="6"/>
      <w:r w:rsidR="008E519C">
        <w:rPr>
          <w:rStyle w:val="CommentReference"/>
        </w:rPr>
        <w:commentReference w:id="6"/>
      </w:r>
      <w:r>
        <w:t xml:space="preserve">. </w:t>
      </w:r>
      <w:r w:rsidR="00424EEC">
        <w:t>Sixteen novel words were featured</w:t>
      </w:r>
      <w:r>
        <w:t xml:space="preserve">, which were </w:t>
      </w:r>
      <w:proofErr w:type="spellStart"/>
      <w:r>
        <w:t>pseudowords</w:t>
      </w:r>
      <w:proofErr w:type="spellEnd"/>
      <w:r>
        <w:t xml:space="preserve"> recorded by an AT&amp;T Natural </w:t>
      </w:r>
      <w:proofErr w:type="spellStart"/>
      <w:r>
        <w:t>Voices</w:t>
      </w:r>
      <w:r w:rsidR="00E928C8">
        <w:rPr>
          <w:vertAlign w:val="superscript"/>
        </w:rPr>
        <w:t>TM</w:t>
      </w:r>
      <w:proofErr w:type="spellEnd"/>
      <w:r>
        <w:t xml:space="preserve"> speech synthesizer using the “Crystal” voice (</w:t>
      </w:r>
      <w:r w:rsidR="00E928C8">
        <w:t>a woman’s voice with an American English accent</w:t>
      </w:r>
      <w:r>
        <w:t xml:space="preserve">). The video also featured a total of </w:t>
      </w:r>
      <w:commentRangeStart w:id="7"/>
      <w:r>
        <w:t>48 novel objects</w:t>
      </w:r>
      <w:commentRangeEnd w:id="7"/>
      <w:r w:rsidR="008E519C">
        <w:rPr>
          <w:rStyle w:val="CommentReference"/>
        </w:rPr>
        <w:commentReference w:id="7"/>
      </w:r>
      <w:r>
        <w:t>, represented by black-and-white drawings of fictional objects fr</w:t>
      </w:r>
      <w:r w:rsidR="00424EEC">
        <w:t xml:space="preserve">om </w:t>
      </w:r>
      <w:proofErr w:type="spellStart"/>
      <w:r w:rsidR="00424EEC">
        <w:t>Kanwisher</w:t>
      </w:r>
      <w:proofErr w:type="spellEnd"/>
      <w:r w:rsidR="00424EEC">
        <w:t xml:space="preserve">, Woods, </w:t>
      </w:r>
      <w:proofErr w:type="spellStart"/>
      <w:r w:rsidR="00424EEC">
        <w:t>Iacoboni</w:t>
      </w:r>
      <w:proofErr w:type="spellEnd"/>
      <w:r w:rsidR="00424EEC">
        <w:t>, and</w:t>
      </w:r>
      <w:r>
        <w:t xml:space="preserve"> </w:t>
      </w:r>
      <w:proofErr w:type="spellStart"/>
      <w:r>
        <w:t>Mazziotta</w:t>
      </w:r>
      <w:proofErr w:type="spellEnd"/>
      <w:r>
        <w:t xml:space="preserve"> (1997).</w:t>
      </w:r>
    </w:p>
    <w:p w14:paraId="1A8CA57E" w14:textId="41FCD1A5" w:rsidR="00BA01B9" w:rsidRDefault="00BA01B9" w:rsidP="00886D0B">
      <w:pPr>
        <w:spacing w:line="480" w:lineRule="auto"/>
      </w:pPr>
      <w:r>
        <w:tab/>
        <w:t>E</w:t>
      </w:r>
      <w:r w:rsidR="00366E9B">
        <w:t xml:space="preserve">ach participant was randomly sorted into either the </w:t>
      </w:r>
      <w:r w:rsidR="00366E9B">
        <w:rPr>
          <w:i/>
        </w:rPr>
        <w:t>gaze</w:t>
      </w:r>
      <w:r w:rsidR="00366E9B">
        <w:t xml:space="preserve"> or </w:t>
      </w:r>
      <w:r w:rsidR="00366E9B">
        <w:rPr>
          <w:i/>
        </w:rPr>
        <w:t>no-gaze</w:t>
      </w:r>
      <w:r w:rsidR="00366E9B">
        <w:t xml:space="preserve"> condition. The </w:t>
      </w:r>
      <w:del w:id="8" w:author="Kyle MacDonald" w:date="2016-04-09T15:07:00Z">
        <w:r w:rsidR="00366E9B" w:rsidDel="00812350">
          <w:delText xml:space="preserve">video </w:delText>
        </w:r>
      </w:del>
      <w:ins w:id="9" w:author="Kyle MacDonald" w:date="2016-04-09T15:07:00Z">
        <w:r w:rsidR="00812350">
          <w:t xml:space="preserve">experiment </w:t>
        </w:r>
      </w:ins>
      <w:r w:rsidR="00366E9B">
        <w:t>consisted of a series of</w:t>
      </w:r>
      <w:ins w:id="10" w:author="Kyle MacDonald" w:date="2016-04-09T15:27:00Z">
        <w:r w:rsidR="008E519C">
          <w:t xml:space="preserve"> paired</w:t>
        </w:r>
      </w:ins>
      <w:r w:rsidR="00366E9B">
        <w:t xml:space="preserve"> </w:t>
      </w:r>
      <w:del w:id="11" w:author="Kyle MacDonald" w:date="2016-04-09T15:27:00Z">
        <w:r w:rsidR="00366E9B" w:rsidDel="008E519C">
          <w:delText xml:space="preserve">trials, categorized as either </w:delText>
        </w:r>
      </w:del>
      <w:r w:rsidR="00366E9B">
        <w:rPr>
          <w:i/>
        </w:rPr>
        <w:t>exposure</w:t>
      </w:r>
      <w:r w:rsidR="00366E9B">
        <w:t xml:space="preserve"> </w:t>
      </w:r>
      <w:ins w:id="12" w:author="Kyle MacDonald" w:date="2016-04-09T15:27:00Z">
        <w:r w:rsidR="008E519C">
          <w:t>and</w:t>
        </w:r>
      </w:ins>
      <w:del w:id="13" w:author="Kyle MacDonald" w:date="2016-04-09T15:27:00Z">
        <w:r w:rsidR="00366E9B" w:rsidDel="008E519C">
          <w:delText>or</w:delText>
        </w:r>
      </w:del>
      <w:r w:rsidR="00366E9B">
        <w:t xml:space="preserve"> </w:t>
      </w:r>
      <w:r w:rsidR="00366E9B">
        <w:rPr>
          <w:i/>
        </w:rPr>
        <w:t>test</w:t>
      </w:r>
      <w:r w:rsidR="00366E9B">
        <w:t xml:space="preserve"> trials. On exposure trials, a woman’s face appeared on the screen above two novel objects. </w:t>
      </w:r>
      <w:commentRangeStart w:id="14"/>
      <w:r w:rsidR="00366E9B">
        <w:t xml:space="preserve">The woman’s face either looked straight ahead (in the </w:t>
      </w:r>
      <w:r w:rsidR="00366E9B">
        <w:rPr>
          <w:i/>
        </w:rPr>
        <w:t>no-gaze</w:t>
      </w:r>
      <w:r w:rsidR="00366E9B">
        <w:t xml:space="preserve"> condition) or turned </w:t>
      </w:r>
      <w:r w:rsidR="00366E9B">
        <w:lastRenderedPageBreak/>
        <w:t>toward one of the objects and back to straight</w:t>
      </w:r>
      <w:r w:rsidR="009E07C5">
        <w:t xml:space="preserve"> ahead</w:t>
      </w:r>
      <w:r w:rsidR="00366E9B">
        <w:t xml:space="preserve"> (in the </w:t>
      </w:r>
      <w:r w:rsidR="00366E9B">
        <w:rPr>
          <w:i/>
        </w:rPr>
        <w:t>gaze</w:t>
      </w:r>
      <w:r w:rsidR="00366E9B">
        <w:t xml:space="preserve"> condition), while a woman’s voice pronounced a novel (nonsense) word. </w:t>
      </w:r>
      <w:commentRangeEnd w:id="14"/>
      <w:r w:rsidR="00812350">
        <w:rPr>
          <w:rStyle w:val="CommentReference"/>
        </w:rPr>
        <w:commentReference w:id="14"/>
      </w:r>
      <w:r w:rsidR="00366E9B">
        <w:t>Exposure and test trials appeared in pairs, such that each exposure trial was followed immediately by a test trial. On test trials, one of the two objects from the exposure trial remain</w:t>
      </w:r>
      <w:r w:rsidR="00687368">
        <w:t xml:space="preserve">ed on the screen, </w:t>
      </w:r>
      <w:commentRangeStart w:id="15"/>
      <w:r w:rsidR="00687368">
        <w:t xml:space="preserve">while a new </w:t>
      </w:r>
      <w:r w:rsidR="00366E9B">
        <w:t>object replaced the other object</w:t>
      </w:r>
      <w:commentRangeEnd w:id="15"/>
      <w:r w:rsidR="001841C7">
        <w:rPr>
          <w:rStyle w:val="CommentReference"/>
        </w:rPr>
        <w:commentReference w:id="15"/>
      </w:r>
      <w:r w:rsidR="00366E9B">
        <w:t xml:space="preserve">. In both conditions, the woman’s face looked straight ahead on test trials, while the voice repeated the word from the </w:t>
      </w:r>
      <w:r w:rsidR="009E07C5">
        <w:t xml:space="preserve">immediately preceding </w:t>
      </w:r>
      <w:r w:rsidR="00366E9B">
        <w:t>exposure trial.</w:t>
      </w:r>
    </w:p>
    <w:p w14:paraId="20B58B1F" w14:textId="77777777" w:rsidR="00424EEC" w:rsidRDefault="00424EEC" w:rsidP="00886D0B">
      <w:pPr>
        <w:spacing w:line="480" w:lineRule="auto"/>
      </w:pPr>
      <w:r>
        <w:tab/>
      </w:r>
      <w:commentRangeStart w:id="16"/>
      <w:r>
        <w:t>[screenshots of exposure/test trial pairs in the gaze and no-gaze conditions]</w:t>
      </w:r>
      <w:commentRangeEnd w:id="16"/>
      <w:r w:rsidR="001841C7">
        <w:rPr>
          <w:rStyle w:val="CommentReference"/>
        </w:rPr>
        <w:commentReference w:id="16"/>
      </w:r>
    </w:p>
    <w:p w14:paraId="6FA6EE83" w14:textId="5AFC90B0" w:rsidR="00BA01B9" w:rsidRDefault="00BA01B9" w:rsidP="00886D0B">
      <w:pPr>
        <w:spacing w:line="480" w:lineRule="auto"/>
      </w:pPr>
      <w:r>
        <w:tab/>
        <w:t xml:space="preserve">Of the sixteen </w:t>
      </w:r>
      <w:commentRangeStart w:id="17"/>
      <w:r>
        <w:t xml:space="preserve">novel </w:t>
      </w:r>
      <w:commentRangeEnd w:id="17"/>
      <w:r w:rsidR="008E519C">
        <w:rPr>
          <w:rStyle w:val="CommentReference"/>
        </w:rPr>
        <w:commentReference w:id="17"/>
      </w:r>
      <w:r>
        <w:t>test trials, eight</w:t>
      </w:r>
      <w:r w:rsidR="00424EEC">
        <w:t xml:space="preserve"> displayed</w:t>
      </w:r>
      <w:r w:rsidR="00687368">
        <w:t xml:space="preserve"> </w:t>
      </w:r>
      <w:commentRangeStart w:id="18"/>
      <w:r w:rsidR="00687368">
        <w:t>(“kept”)</w:t>
      </w:r>
      <w:r>
        <w:t xml:space="preserve"> </w:t>
      </w:r>
      <w:commentRangeEnd w:id="18"/>
      <w:r w:rsidR="007B4B70">
        <w:rPr>
          <w:rStyle w:val="CommentReference"/>
        </w:rPr>
        <w:commentReference w:id="18"/>
      </w:r>
      <w:r>
        <w:t xml:space="preserve">the object that had been </w:t>
      </w:r>
      <w:commentRangeStart w:id="19"/>
      <w:r>
        <w:t xml:space="preserve">on the left </w:t>
      </w:r>
      <w:commentRangeEnd w:id="19"/>
      <w:r w:rsidR="001841C7">
        <w:rPr>
          <w:rStyle w:val="CommentReference"/>
        </w:rPr>
        <w:commentReference w:id="19"/>
      </w:r>
      <w:r>
        <w:t>in the corresponding exposure trial, while the other eight</w:t>
      </w:r>
      <w:r w:rsidR="00687368">
        <w:t xml:space="preserve"> kept </w:t>
      </w:r>
      <w:r>
        <w:t xml:space="preserve">the object that had been on the right. </w:t>
      </w:r>
      <w:r w:rsidR="00687368">
        <w:t xml:space="preserve">Additionally, the position of the “kept” object was counterbalanced such that it appeared on the left for half of the test trials and on the right for the other half of the test trials. </w:t>
      </w:r>
      <w:commentRangeStart w:id="20"/>
      <w:r w:rsidR="00687368">
        <w:t xml:space="preserve">The second of the two objects </w:t>
      </w:r>
      <w:commentRangeEnd w:id="20"/>
      <w:r w:rsidR="001841C7">
        <w:rPr>
          <w:rStyle w:val="CommentReference"/>
        </w:rPr>
        <w:commentReference w:id="20"/>
      </w:r>
      <w:r w:rsidR="00687368">
        <w:t xml:space="preserve">in the test trial had not previously appeared in the video. Finally, in the </w:t>
      </w:r>
      <w:r w:rsidR="00687368">
        <w:rPr>
          <w:i/>
        </w:rPr>
        <w:t>gaze</w:t>
      </w:r>
      <w:r w:rsidR="00687368">
        <w:t xml:space="preserve"> condition, </w:t>
      </w:r>
      <w:commentRangeStart w:id="21"/>
      <w:r w:rsidR="00687368">
        <w:t>half of the test</w:t>
      </w:r>
      <w:r w:rsidR="00424EEC">
        <w:t xml:space="preserve"> trials kept</w:t>
      </w:r>
      <w:r w:rsidR="00687368">
        <w:t xml:space="preserve"> the object that the face had “looked at” in </w:t>
      </w:r>
      <w:commentRangeEnd w:id="21"/>
      <w:r w:rsidR="007B4B70">
        <w:rPr>
          <w:rStyle w:val="CommentReference"/>
        </w:rPr>
        <w:commentReference w:id="21"/>
      </w:r>
      <w:r w:rsidR="00687368">
        <w:t>the corresponding exposu</w:t>
      </w:r>
      <w:r w:rsidR="00424EEC">
        <w:t>re trial, while the other half kept</w:t>
      </w:r>
      <w:r w:rsidR="00687368">
        <w:t xml:space="preserve"> the object that the face had not looked at. </w:t>
      </w:r>
      <w:commentRangeStart w:id="22"/>
      <w:r w:rsidR="00687368">
        <w:t xml:space="preserve">This aspect of the </w:t>
      </w:r>
      <w:del w:id="23" w:author="Kyle MacDonald" w:date="2016-04-09T15:11:00Z">
        <w:r w:rsidR="00687368" w:rsidDel="001841C7">
          <w:delText xml:space="preserve">video </w:delText>
        </w:r>
      </w:del>
      <w:ins w:id="24" w:author="Kyle MacDonald" w:date="2016-04-09T15:11:00Z">
        <w:r w:rsidR="001841C7">
          <w:t xml:space="preserve">experiment </w:t>
        </w:r>
      </w:ins>
      <w:del w:id="25" w:author="Kyle MacDonald" w:date="2016-04-09T15:31:00Z">
        <w:r w:rsidR="00687368" w:rsidDel="007B4B70">
          <w:delText xml:space="preserve">design </w:delText>
        </w:r>
      </w:del>
      <w:r w:rsidR="00687368">
        <w:t>was crucial</w:t>
      </w:r>
      <w:ins w:id="26" w:author="Kyle MacDonald" w:date="2016-04-09T15:31:00Z">
        <w:r w:rsidR="007B4B70">
          <w:t xml:space="preserve"> because </w:t>
        </w:r>
      </w:ins>
      <w:del w:id="27" w:author="Kyle MacDonald" w:date="2016-04-09T15:31:00Z">
        <w:r w:rsidR="00687368" w:rsidDel="007B4B70">
          <w:delText xml:space="preserve">, for </w:delText>
        </w:r>
      </w:del>
      <w:r w:rsidR="00687368">
        <w:t>it allowed us to examine how much attention participants allocated to objects that were not socially cued.</w:t>
      </w:r>
      <w:commentRangeEnd w:id="22"/>
      <w:r w:rsidR="007B4B70">
        <w:rPr>
          <w:rStyle w:val="CommentReference"/>
        </w:rPr>
        <w:commentReference w:id="22"/>
      </w:r>
    </w:p>
    <w:p w14:paraId="72191804" w14:textId="77777777" w:rsidR="00424EEC" w:rsidRDefault="00424EEC" w:rsidP="00886D0B">
      <w:pPr>
        <w:spacing w:line="480" w:lineRule="auto"/>
      </w:pPr>
    </w:p>
    <w:p w14:paraId="16A7AD65" w14:textId="77777777" w:rsidR="00DC5431" w:rsidRDefault="00DC5431" w:rsidP="00886D0B">
      <w:pPr>
        <w:spacing w:line="480" w:lineRule="auto"/>
      </w:pPr>
    </w:p>
    <w:p w14:paraId="39B3AF51" w14:textId="77777777" w:rsidR="00DC5431" w:rsidRDefault="00DC5431" w:rsidP="00886D0B">
      <w:pPr>
        <w:spacing w:line="480" w:lineRule="auto"/>
      </w:pPr>
    </w:p>
    <w:p w14:paraId="3D599609" w14:textId="77777777" w:rsidR="00DC5431" w:rsidRDefault="00DC5431" w:rsidP="00886D0B">
      <w:pPr>
        <w:spacing w:line="480" w:lineRule="auto"/>
      </w:pPr>
    </w:p>
    <w:p w14:paraId="30DDA86B" w14:textId="77777777" w:rsidR="00DC5431" w:rsidRDefault="00DC5431" w:rsidP="00886D0B">
      <w:pPr>
        <w:spacing w:line="480" w:lineRule="auto"/>
      </w:pPr>
    </w:p>
    <w:tbl>
      <w:tblPr>
        <w:tblStyle w:val="TableGrid"/>
        <w:tblW w:w="0" w:type="auto"/>
        <w:tblLook w:val="04A0" w:firstRow="1" w:lastRow="0" w:firstColumn="1" w:lastColumn="0" w:noHBand="0" w:noVBand="1"/>
      </w:tblPr>
      <w:tblGrid>
        <w:gridCol w:w="1437"/>
        <w:gridCol w:w="1599"/>
        <w:gridCol w:w="1508"/>
        <w:gridCol w:w="1508"/>
        <w:gridCol w:w="1318"/>
      </w:tblGrid>
      <w:tr w:rsidR="006E60D7" w14:paraId="394ABC7F" w14:textId="77777777" w:rsidTr="00B001CB">
        <w:tc>
          <w:tcPr>
            <w:tcW w:w="1437" w:type="dxa"/>
          </w:tcPr>
          <w:p w14:paraId="47BB382E" w14:textId="77777777" w:rsidR="006E60D7" w:rsidRPr="006E60D7" w:rsidRDefault="006E60D7" w:rsidP="00DC5431">
            <w:pPr>
              <w:rPr>
                <w:sz w:val="20"/>
                <w:szCs w:val="20"/>
              </w:rPr>
            </w:pPr>
            <w:r w:rsidRPr="006E60D7">
              <w:rPr>
                <w:sz w:val="20"/>
                <w:szCs w:val="20"/>
              </w:rPr>
              <w:t>Novel word</w:t>
            </w:r>
          </w:p>
        </w:tc>
        <w:tc>
          <w:tcPr>
            <w:tcW w:w="1599" w:type="dxa"/>
          </w:tcPr>
          <w:p w14:paraId="746717BF" w14:textId="77777777" w:rsidR="006E60D7" w:rsidRPr="006E60D7" w:rsidRDefault="006E60D7" w:rsidP="00DC5431">
            <w:pPr>
              <w:rPr>
                <w:sz w:val="20"/>
                <w:szCs w:val="20"/>
              </w:rPr>
            </w:pPr>
            <w:r w:rsidRPr="006E60D7">
              <w:rPr>
                <w:sz w:val="20"/>
                <w:szCs w:val="20"/>
              </w:rPr>
              <w:t>Trial type</w:t>
            </w:r>
          </w:p>
        </w:tc>
        <w:tc>
          <w:tcPr>
            <w:tcW w:w="1508" w:type="dxa"/>
          </w:tcPr>
          <w:p w14:paraId="3206EED4" w14:textId="77777777" w:rsidR="006E60D7" w:rsidRPr="006E60D7" w:rsidRDefault="006E60D7" w:rsidP="00DC5431">
            <w:pPr>
              <w:rPr>
                <w:sz w:val="20"/>
                <w:szCs w:val="20"/>
              </w:rPr>
            </w:pPr>
            <w:r w:rsidRPr="006E60D7">
              <w:rPr>
                <w:sz w:val="20"/>
                <w:szCs w:val="20"/>
              </w:rPr>
              <w:t>Object on left</w:t>
            </w:r>
          </w:p>
        </w:tc>
        <w:tc>
          <w:tcPr>
            <w:tcW w:w="1508" w:type="dxa"/>
          </w:tcPr>
          <w:p w14:paraId="4F04F8FB" w14:textId="77777777" w:rsidR="006E60D7" w:rsidRPr="006E60D7" w:rsidRDefault="006E60D7" w:rsidP="00DC5431">
            <w:pPr>
              <w:rPr>
                <w:sz w:val="20"/>
                <w:szCs w:val="20"/>
              </w:rPr>
            </w:pPr>
            <w:r w:rsidRPr="006E60D7">
              <w:rPr>
                <w:sz w:val="20"/>
                <w:szCs w:val="20"/>
              </w:rPr>
              <w:t>Object on right</w:t>
            </w:r>
          </w:p>
        </w:tc>
        <w:tc>
          <w:tcPr>
            <w:tcW w:w="1318" w:type="dxa"/>
          </w:tcPr>
          <w:p w14:paraId="0CD09758" w14:textId="77777777" w:rsidR="006E60D7" w:rsidRPr="006E60D7" w:rsidRDefault="006E60D7" w:rsidP="00DC5431">
            <w:pPr>
              <w:jc w:val="center"/>
              <w:rPr>
                <w:sz w:val="20"/>
                <w:szCs w:val="20"/>
              </w:rPr>
            </w:pPr>
            <w:r w:rsidRPr="006E60D7">
              <w:rPr>
                <w:sz w:val="20"/>
                <w:szCs w:val="20"/>
              </w:rPr>
              <w:t xml:space="preserve">Gaze direction, in </w:t>
            </w:r>
            <w:r w:rsidRPr="006E60D7">
              <w:rPr>
                <w:i/>
                <w:sz w:val="20"/>
                <w:szCs w:val="20"/>
              </w:rPr>
              <w:t>gaze</w:t>
            </w:r>
            <w:r w:rsidRPr="006E60D7">
              <w:rPr>
                <w:sz w:val="20"/>
                <w:szCs w:val="20"/>
              </w:rPr>
              <w:t xml:space="preserve"> condition</w:t>
            </w:r>
          </w:p>
        </w:tc>
      </w:tr>
      <w:tr w:rsidR="006E60D7" w14:paraId="066BB9CD" w14:textId="77777777" w:rsidTr="00B001CB">
        <w:tc>
          <w:tcPr>
            <w:tcW w:w="1437" w:type="dxa"/>
          </w:tcPr>
          <w:p w14:paraId="032E3074"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vamey</w:t>
            </w:r>
            <w:proofErr w:type="spellEnd"/>
            <w:r w:rsidRPr="006E60D7">
              <w:rPr>
                <w:sz w:val="20"/>
                <w:szCs w:val="20"/>
              </w:rPr>
              <w:t>”</w:t>
            </w:r>
          </w:p>
        </w:tc>
        <w:tc>
          <w:tcPr>
            <w:tcW w:w="1599" w:type="dxa"/>
          </w:tcPr>
          <w:p w14:paraId="1E057D3A"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53A1DE8E" w14:textId="77777777" w:rsidR="006E60D7" w:rsidRPr="006E60D7" w:rsidRDefault="006E60D7" w:rsidP="00886D0B">
            <w:pPr>
              <w:spacing w:line="480" w:lineRule="auto"/>
              <w:rPr>
                <w:sz w:val="20"/>
                <w:szCs w:val="20"/>
              </w:rPr>
            </w:pPr>
            <w:r w:rsidRPr="006E60D7">
              <w:rPr>
                <w:sz w:val="20"/>
                <w:szCs w:val="20"/>
              </w:rPr>
              <w:t>Object 1</w:t>
            </w:r>
          </w:p>
        </w:tc>
        <w:tc>
          <w:tcPr>
            <w:tcW w:w="1508" w:type="dxa"/>
          </w:tcPr>
          <w:p w14:paraId="03E3DF2E" w14:textId="77777777" w:rsidR="006E60D7" w:rsidRPr="006E60D7" w:rsidRDefault="006E60D7" w:rsidP="00886D0B">
            <w:pPr>
              <w:spacing w:line="480" w:lineRule="auto"/>
              <w:rPr>
                <w:sz w:val="20"/>
                <w:szCs w:val="20"/>
              </w:rPr>
            </w:pPr>
            <w:r w:rsidRPr="006E60D7">
              <w:rPr>
                <w:sz w:val="20"/>
                <w:szCs w:val="20"/>
              </w:rPr>
              <w:t>Object 2</w:t>
            </w:r>
          </w:p>
        </w:tc>
        <w:tc>
          <w:tcPr>
            <w:tcW w:w="1318" w:type="dxa"/>
          </w:tcPr>
          <w:p w14:paraId="57F5A946" w14:textId="77777777" w:rsidR="006E60D7" w:rsidRPr="006E60D7" w:rsidRDefault="006E60D7" w:rsidP="00886D0B">
            <w:pPr>
              <w:spacing w:line="480" w:lineRule="auto"/>
              <w:rPr>
                <w:sz w:val="20"/>
                <w:szCs w:val="20"/>
              </w:rPr>
            </w:pPr>
            <w:r w:rsidRPr="006E60D7">
              <w:rPr>
                <w:sz w:val="20"/>
                <w:szCs w:val="20"/>
              </w:rPr>
              <w:t>Left</w:t>
            </w:r>
          </w:p>
        </w:tc>
      </w:tr>
      <w:tr w:rsidR="006E60D7" w14:paraId="437CB5F6" w14:textId="77777777" w:rsidTr="00B001CB">
        <w:tc>
          <w:tcPr>
            <w:tcW w:w="1437" w:type="dxa"/>
          </w:tcPr>
          <w:p w14:paraId="6DC39901" w14:textId="77777777" w:rsidR="006E60D7" w:rsidRPr="006E60D7" w:rsidRDefault="006E60D7" w:rsidP="00886D0B">
            <w:pPr>
              <w:spacing w:line="480" w:lineRule="auto"/>
              <w:rPr>
                <w:sz w:val="20"/>
                <w:szCs w:val="20"/>
              </w:rPr>
            </w:pPr>
          </w:p>
        </w:tc>
        <w:tc>
          <w:tcPr>
            <w:tcW w:w="1599" w:type="dxa"/>
          </w:tcPr>
          <w:p w14:paraId="03D1A9A9"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1D667A42" w14:textId="77777777" w:rsidR="006E60D7" w:rsidRPr="006E60D7" w:rsidRDefault="006E60D7" w:rsidP="00886D0B">
            <w:pPr>
              <w:spacing w:line="480" w:lineRule="auto"/>
              <w:rPr>
                <w:sz w:val="20"/>
                <w:szCs w:val="20"/>
              </w:rPr>
            </w:pPr>
            <w:r w:rsidRPr="006E60D7">
              <w:rPr>
                <w:sz w:val="20"/>
                <w:szCs w:val="20"/>
              </w:rPr>
              <w:t>Object 1</w:t>
            </w:r>
          </w:p>
        </w:tc>
        <w:tc>
          <w:tcPr>
            <w:tcW w:w="1508" w:type="dxa"/>
          </w:tcPr>
          <w:p w14:paraId="7F6D02D9" w14:textId="77777777" w:rsidR="006E60D7" w:rsidRPr="006E60D7" w:rsidRDefault="006E60D7" w:rsidP="00886D0B">
            <w:pPr>
              <w:spacing w:line="480" w:lineRule="auto"/>
              <w:rPr>
                <w:sz w:val="20"/>
                <w:szCs w:val="20"/>
              </w:rPr>
            </w:pPr>
            <w:r w:rsidRPr="006E60D7">
              <w:rPr>
                <w:sz w:val="20"/>
                <w:szCs w:val="20"/>
              </w:rPr>
              <w:t>Object 3</w:t>
            </w:r>
          </w:p>
        </w:tc>
        <w:tc>
          <w:tcPr>
            <w:tcW w:w="1318" w:type="dxa"/>
          </w:tcPr>
          <w:p w14:paraId="14134CF9" w14:textId="77777777" w:rsidR="006E60D7" w:rsidRPr="006E60D7" w:rsidRDefault="006E60D7" w:rsidP="00886D0B">
            <w:pPr>
              <w:spacing w:line="480" w:lineRule="auto"/>
              <w:rPr>
                <w:sz w:val="20"/>
                <w:szCs w:val="20"/>
              </w:rPr>
            </w:pPr>
          </w:p>
        </w:tc>
      </w:tr>
      <w:tr w:rsidR="006E60D7" w14:paraId="467D57C7" w14:textId="77777777" w:rsidTr="00B001CB">
        <w:tc>
          <w:tcPr>
            <w:tcW w:w="1437" w:type="dxa"/>
          </w:tcPr>
          <w:p w14:paraId="225D7F7A"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taspu</w:t>
            </w:r>
            <w:proofErr w:type="spellEnd"/>
            <w:r w:rsidRPr="006E60D7">
              <w:rPr>
                <w:sz w:val="20"/>
                <w:szCs w:val="20"/>
              </w:rPr>
              <w:t>”</w:t>
            </w:r>
          </w:p>
        </w:tc>
        <w:tc>
          <w:tcPr>
            <w:tcW w:w="1599" w:type="dxa"/>
          </w:tcPr>
          <w:p w14:paraId="77F02E61"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54302EE1" w14:textId="77777777" w:rsidR="006E60D7" w:rsidRPr="006E60D7" w:rsidRDefault="006E60D7" w:rsidP="00886D0B">
            <w:pPr>
              <w:spacing w:line="480" w:lineRule="auto"/>
              <w:rPr>
                <w:sz w:val="20"/>
                <w:szCs w:val="20"/>
              </w:rPr>
            </w:pPr>
            <w:r w:rsidRPr="006E60D7">
              <w:rPr>
                <w:sz w:val="20"/>
                <w:szCs w:val="20"/>
              </w:rPr>
              <w:t>Object 4</w:t>
            </w:r>
          </w:p>
        </w:tc>
        <w:tc>
          <w:tcPr>
            <w:tcW w:w="1508" w:type="dxa"/>
          </w:tcPr>
          <w:p w14:paraId="57836074" w14:textId="77777777" w:rsidR="006E60D7" w:rsidRPr="006E60D7" w:rsidRDefault="006E60D7" w:rsidP="00886D0B">
            <w:pPr>
              <w:spacing w:line="480" w:lineRule="auto"/>
              <w:rPr>
                <w:sz w:val="20"/>
                <w:szCs w:val="20"/>
              </w:rPr>
            </w:pPr>
            <w:r w:rsidRPr="006E60D7">
              <w:rPr>
                <w:sz w:val="20"/>
                <w:szCs w:val="20"/>
              </w:rPr>
              <w:t>Object 5</w:t>
            </w:r>
          </w:p>
        </w:tc>
        <w:tc>
          <w:tcPr>
            <w:tcW w:w="1318" w:type="dxa"/>
          </w:tcPr>
          <w:p w14:paraId="66181F80" w14:textId="77777777" w:rsidR="006E60D7" w:rsidRPr="006E60D7" w:rsidRDefault="006E60D7" w:rsidP="00886D0B">
            <w:pPr>
              <w:spacing w:line="480" w:lineRule="auto"/>
              <w:rPr>
                <w:sz w:val="20"/>
                <w:szCs w:val="20"/>
              </w:rPr>
            </w:pPr>
            <w:r w:rsidRPr="006E60D7">
              <w:rPr>
                <w:sz w:val="20"/>
                <w:szCs w:val="20"/>
              </w:rPr>
              <w:t>Right</w:t>
            </w:r>
          </w:p>
        </w:tc>
      </w:tr>
      <w:tr w:rsidR="006E60D7" w14:paraId="22EDAD62" w14:textId="77777777" w:rsidTr="00B001CB">
        <w:tc>
          <w:tcPr>
            <w:tcW w:w="1437" w:type="dxa"/>
          </w:tcPr>
          <w:p w14:paraId="519D44CF" w14:textId="77777777" w:rsidR="006E60D7" w:rsidRPr="006E60D7" w:rsidRDefault="006E60D7" w:rsidP="00886D0B">
            <w:pPr>
              <w:spacing w:line="480" w:lineRule="auto"/>
              <w:rPr>
                <w:sz w:val="20"/>
                <w:szCs w:val="20"/>
              </w:rPr>
            </w:pPr>
          </w:p>
        </w:tc>
        <w:tc>
          <w:tcPr>
            <w:tcW w:w="1599" w:type="dxa"/>
          </w:tcPr>
          <w:p w14:paraId="19659909"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69ACADF5" w14:textId="77777777" w:rsidR="006E60D7" w:rsidRPr="006E60D7" w:rsidRDefault="006E60D7" w:rsidP="00886D0B">
            <w:pPr>
              <w:spacing w:line="480" w:lineRule="auto"/>
              <w:rPr>
                <w:sz w:val="20"/>
                <w:szCs w:val="20"/>
              </w:rPr>
            </w:pPr>
            <w:r w:rsidRPr="006E60D7">
              <w:rPr>
                <w:sz w:val="20"/>
                <w:szCs w:val="20"/>
              </w:rPr>
              <w:t>Object 5</w:t>
            </w:r>
          </w:p>
        </w:tc>
        <w:tc>
          <w:tcPr>
            <w:tcW w:w="1508" w:type="dxa"/>
          </w:tcPr>
          <w:p w14:paraId="209A78FB" w14:textId="77777777" w:rsidR="006E60D7" w:rsidRPr="006E60D7" w:rsidRDefault="006E60D7" w:rsidP="00886D0B">
            <w:pPr>
              <w:spacing w:line="480" w:lineRule="auto"/>
              <w:rPr>
                <w:sz w:val="20"/>
                <w:szCs w:val="20"/>
              </w:rPr>
            </w:pPr>
            <w:r w:rsidRPr="006E60D7">
              <w:rPr>
                <w:sz w:val="20"/>
                <w:szCs w:val="20"/>
              </w:rPr>
              <w:t>Object 6</w:t>
            </w:r>
          </w:p>
        </w:tc>
        <w:tc>
          <w:tcPr>
            <w:tcW w:w="1318" w:type="dxa"/>
          </w:tcPr>
          <w:p w14:paraId="611FFB04" w14:textId="77777777" w:rsidR="006E60D7" w:rsidRPr="006E60D7" w:rsidRDefault="006E60D7" w:rsidP="00886D0B">
            <w:pPr>
              <w:spacing w:line="480" w:lineRule="auto"/>
              <w:rPr>
                <w:sz w:val="20"/>
                <w:szCs w:val="20"/>
              </w:rPr>
            </w:pPr>
          </w:p>
        </w:tc>
      </w:tr>
      <w:tr w:rsidR="006E60D7" w14:paraId="6792B4A4" w14:textId="77777777" w:rsidTr="00B001CB">
        <w:tc>
          <w:tcPr>
            <w:tcW w:w="1437" w:type="dxa"/>
          </w:tcPr>
          <w:p w14:paraId="132155C8"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plizet</w:t>
            </w:r>
            <w:proofErr w:type="spellEnd"/>
            <w:r w:rsidRPr="006E60D7">
              <w:rPr>
                <w:sz w:val="20"/>
                <w:szCs w:val="20"/>
              </w:rPr>
              <w:t>”</w:t>
            </w:r>
          </w:p>
        </w:tc>
        <w:tc>
          <w:tcPr>
            <w:tcW w:w="1599" w:type="dxa"/>
          </w:tcPr>
          <w:p w14:paraId="00E49095"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5B8B5D13" w14:textId="77777777" w:rsidR="006E60D7" w:rsidRPr="006E60D7" w:rsidRDefault="006E60D7" w:rsidP="00886D0B">
            <w:pPr>
              <w:spacing w:line="480" w:lineRule="auto"/>
              <w:rPr>
                <w:sz w:val="20"/>
                <w:szCs w:val="20"/>
              </w:rPr>
            </w:pPr>
            <w:r w:rsidRPr="006E60D7">
              <w:rPr>
                <w:sz w:val="20"/>
                <w:szCs w:val="20"/>
              </w:rPr>
              <w:t>Object 7</w:t>
            </w:r>
          </w:p>
        </w:tc>
        <w:tc>
          <w:tcPr>
            <w:tcW w:w="1508" w:type="dxa"/>
          </w:tcPr>
          <w:p w14:paraId="0C7E7D8B" w14:textId="77777777" w:rsidR="006E60D7" w:rsidRPr="006E60D7" w:rsidRDefault="006E60D7" w:rsidP="00886D0B">
            <w:pPr>
              <w:spacing w:line="480" w:lineRule="auto"/>
              <w:rPr>
                <w:sz w:val="20"/>
                <w:szCs w:val="20"/>
              </w:rPr>
            </w:pPr>
            <w:r w:rsidRPr="006E60D7">
              <w:rPr>
                <w:sz w:val="20"/>
                <w:szCs w:val="20"/>
              </w:rPr>
              <w:t>Object 8</w:t>
            </w:r>
          </w:p>
        </w:tc>
        <w:tc>
          <w:tcPr>
            <w:tcW w:w="1318" w:type="dxa"/>
          </w:tcPr>
          <w:p w14:paraId="6BA3020E" w14:textId="77777777" w:rsidR="006E60D7" w:rsidRPr="006E60D7" w:rsidRDefault="006E60D7" w:rsidP="00886D0B">
            <w:pPr>
              <w:spacing w:line="480" w:lineRule="auto"/>
              <w:rPr>
                <w:sz w:val="20"/>
                <w:szCs w:val="20"/>
              </w:rPr>
            </w:pPr>
            <w:r w:rsidRPr="006E60D7">
              <w:rPr>
                <w:sz w:val="20"/>
                <w:szCs w:val="20"/>
              </w:rPr>
              <w:t>Left</w:t>
            </w:r>
          </w:p>
        </w:tc>
      </w:tr>
      <w:tr w:rsidR="006E60D7" w14:paraId="7D5E4D8B" w14:textId="77777777" w:rsidTr="00B001CB">
        <w:tc>
          <w:tcPr>
            <w:tcW w:w="1437" w:type="dxa"/>
          </w:tcPr>
          <w:p w14:paraId="0228E49A" w14:textId="77777777" w:rsidR="006E60D7" w:rsidRPr="006E60D7" w:rsidRDefault="006E60D7" w:rsidP="00886D0B">
            <w:pPr>
              <w:spacing w:line="480" w:lineRule="auto"/>
              <w:rPr>
                <w:sz w:val="20"/>
                <w:szCs w:val="20"/>
              </w:rPr>
            </w:pPr>
          </w:p>
        </w:tc>
        <w:tc>
          <w:tcPr>
            <w:tcW w:w="1599" w:type="dxa"/>
          </w:tcPr>
          <w:p w14:paraId="75D6A66F"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46BBDCE6" w14:textId="77777777" w:rsidR="006E60D7" w:rsidRPr="006E60D7" w:rsidRDefault="006E60D7" w:rsidP="00886D0B">
            <w:pPr>
              <w:spacing w:line="480" w:lineRule="auto"/>
              <w:rPr>
                <w:sz w:val="20"/>
                <w:szCs w:val="20"/>
              </w:rPr>
            </w:pPr>
            <w:r w:rsidRPr="006E60D7">
              <w:rPr>
                <w:sz w:val="20"/>
                <w:szCs w:val="20"/>
              </w:rPr>
              <w:t>Object 9</w:t>
            </w:r>
          </w:p>
        </w:tc>
        <w:tc>
          <w:tcPr>
            <w:tcW w:w="1508" w:type="dxa"/>
          </w:tcPr>
          <w:p w14:paraId="3016359A" w14:textId="77777777" w:rsidR="006E60D7" w:rsidRPr="006E60D7" w:rsidRDefault="006E60D7" w:rsidP="00886D0B">
            <w:pPr>
              <w:spacing w:line="480" w:lineRule="auto"/>
              <w:rPr>
                <w:sz w:val="20"/>
                <w:szCs w:val="20"/>
              </w:rPr>
            </w:pPr>
            <w:r w:rsidRPr="006E60D7">
              <w:rPr>
                <w:sz w:val="20"/>
                <w:szCs w:val="20"/>
              </w:rPr>
              <w:t>Object 7</w:t>
            </w:r>
          </w:p>
        </w:tc>
        <w:tc>
          <w:tcPr>
            <w:tcW w:w="1318" w:type="dxa"/>
          </w:tcPr>
          <w:p w14:paraId="5F132AD0" w14:textId="77777777" w:rsidR="006E60D7" w:rsidRPr="006E60D7" w:rsidRDefault="006E60D7" w:rsidP="00886D0B">
            <w:pPr>
              <w:spacing w:line="480" w:lineRule="auto"/>
              <w:rPr>
                <w:sz w:val="20"/>
                <w:szCs w:val="20"/>
              </w:rPr>
            </w:pPr>
          </w:p>
        </w:tc>
      </w:tr>
      <w:tr w:rsidR="006E60D7" w14:paraId="79C111BF" w14:textId="77777777" w:rsidTr="00B001CB">
        <w:tc>
          <w:tcPr>
            <w:tcW w:w="1437" w:type="dxa"/>
          </w:tcPr>
          <w:p w14:paraId="25D1C17D"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fengle</w:t>
            </w:r>
            <w:proofErr w:type="spellEnd"/>
            <w:r w:rsidRPr="006E60D7">
              <w:rPr>
                <w:sz w:val="20"/>
                <w:szCs w:val="20"/>
              </w:rPr>
              <w:t>”</w:t>
            </w:r>
          </w:p>
        </w:tc>
        <w:tc>
          <w:tcPr>
            <w:tcW w:w="1599" w:type="dxa"/>
          </w:tcPr>
          <w:p w14:paraId="7AF892C7"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2D23C93D" w14:textId="77777777" w:rsidR="006E60D7" w:rsidRPr="006E60D7" w:rsidRDefault="006E60D7" w:rsidP="00886D0B">
            <w:pPr>
              <w:spacing w:line="480" w:lineRule="auto"/>
              <w:rPr>
                <w:sz w:val="20"/>
                <w:szCs w:val="20"/>
              </w:rPr>
            </w:pPr>
            <w:r w:rsidRPr="006E60D7">
              <w:rPr>
                <w:sz w:val="20"/>
                <w:szCs w:val="20"/>
              </w:rPr>
              <w:t>Object 10</w:t>
            </w:r>
          </w:p>
        </w:tc>
        <w:tc>
          <w:tcPr>
            <w:tcW w:w="1508" w:type="dxa"/>
          </w:tcPr>
          <w:p w14:paraId="50EC0732" w14:textId="77777777" w:rsidR="006E60D7" w:rsidRPr="006E60D7" w:rsidRDefault="006E60D7" w:rsidP="00886D0B">
            <w:pPr>
              <w:spacing w:line="480" w:lineRule="auto"/>
              <w:rPr>
                <w:sz w:val="20"/>
                <w:szCs w:val="20"/>
              </w:rPr>
            </w:pPr>
            <w:r w:rsidRPr="006E60D7">
              <w:rPr>
                <w:sz w:val="20"/>
                <w:szCs w:val="20"/>
              </w:rPr>
              <w:t>Object 11</w:t>
            </w:r>
          </w:p>
        </w:tc>
        <w:tc>
          <w:tcPr>
            <w:tcW w:w="1318" w:type="dxa"/>
          </w:tcPr>
          <w:p w14:paraId="09DCE16F" w14:textId="77777777" w:rsidR="006E60D7" w:rsidRPr="006E60D7" w:rsidRDefault="006E60D7" w:rsidP="00886D0B">
            <w:pPr>
              <w:spacing w:line="480" w:lineRule="auto"/>
              <w:rPr>
                <w:sz w:val="20"/>
                <w:szCs w:val="20"/>
              </w:rPr>
            </w:pPr>
            <w:r w:rsidRPr="006E60D7">
              <w:rPr>
                <w:sz w:val="20"/>
                <w:szCs w:val="20"/>
              </w:rPr>
              <w:t>Right</w:t>
            </w:r>
          </w:p>
        </w:tc>
      </w:tr>
      <w:tr w:rsidR="006E60D7" w14:paraId="45E88611" w14:textId="77777777" w:rsidTr="00B001CB">
        <w:tc>
          <w:tcPr>
            <w:tcW w:w="1437" w:type="dxa"/>
          </w:tcPr>
          <w:p w14:paraId="7ED2D5F4" w14:textId="77777777" w:rsidR="006E60D7" w:rsidRPr="006E60D7" w:rsidRDefault="006E60D7" w:rsidP="00886D0B">
            <w:pPr>
              <w:spacing w:line="480" w:lineRule="auto"/>
              <w:rPr>
                <w:sz w:val="20"/>
                <w:szCs w:val="20"/>
              </w:rPr>
            </w:pPr>
          </w:p>
        </w:tc>
        <w:tc>
          <w:tcPr>
            <w:tcW w:w="1599" w:type="dxa"/>
          </w:tcPr>
          <w:p w14:paraId="7966DE5C"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7A6D5ED6" w14:textId="77777777" w:rsidR="006E60D7" w:rsidRPr="006E60D7" w:rsidRDefault="006E60D7" w:rsidP="00886D0B">
            <w:pPr>
              <w:spacing w:line="480" w:lineRule="auto"/>
              <w:rPr>
                <w:sz w:val="20"/>
                <w:szCs w:val="20"/>
              </w:rPr>
            </w:pPr>
            <w:r w:rsidRPr="006E60D7">
              <w:rPr>
                <w:sz w:val="20"/>
                <w:szCs w:val="20"/>
              </w:rPr>
              <w:t>Object 12</w:t>
            </w:r>
          </w:p>
        </w:tc>
        <w:tc>
          <w:tcPr>
            <w:tcW w:w="1508" w:type="dxa"/>
          </w:tcPr>
          <w:p w14:paraId="50DC3BD7" w14:textId="77777777" w:rsidR="006E60D7" w:rsidRPr="006E60D7" w:rsidRDefault="006E60D7" w:rsidP="00886D0B">
            <w:pPr>
              <w:spacing w:line="480" w:lineRule="auto"/>
              <w:rPr>
                <w:sz w:val="20"/>
                <w:szCs w:val="20"/>
              </w:rPr>
            </w:pPr>
            <w:r w:rsidRPr="006E60D7">
              <w:rPr>
                <w:sz w:val="20"/>
                <w:szCs w:val="20"/>
              </w:rPr>
              <w:t>Object 11</w:t>
            </w:r>
          </w:p>
        </w:tc>
        <w:tc>
          <w:tcPr>
            <w:tcW w:w="1318" w:type="dxa"/>
          </w:tcPr>
          <w:p w14:paraId="2BF089F0" w14:textId="77777777" w:rsidR="006E60D7" w:rsidRPr="006E60D7" w:rsidRDefault="006E60D7" w:rsidP="00886D0B">
            <w:pPr>
              <w:spacing w:line="480" w:lineRule="auto"/>
              <w:rPr>
                <w:sz w:val="20"/>
                <w:szCs w:val="20"/>
              </w:rPr>
            </w:pPr>
          </w:p>
        </w:tc>
      </w:tr>
      <w:tr w:rsidR="006E60D7" w14:paraId="16CE7E08" w14:textId="77777777" w:rsidTr="00B001CB">
        <w:tc>
          <w:tcPr>
            <w:tcW w:w="1437" w:type="dxa"/>
          </w:tcPr>
          <w:p w14:paraId="046C17C4"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roosa</w:t>
            </w:r>
            <w:proofErr w:type="spellEnd"/>
            <w:r w:rsidRPr="006E60D7">
              <w:rPr>
                <w:sz w:val="20"/>
                <w:szCs w:val="20"/>
              </w:rPr>
              <w:t>”</w:t>
            </w:r>
          </w:p>
        </w:tc>
        <w:tc>
          <w:tcPr>
            <w:tcW w:w="1599" w:type="dxa"/>
          </w:tcPr>
          <w:p w14:paraId="41D868A9"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2633E68D" w14:textId="77777777" w:rsidR="006E60D7" w:rsidRPr="006E60D7" w:rsidRDefault="006E60D7" w:rsidP="00886D0B">
            <w:pPr>
              <w:spacing w:line="480" w:lineRule="auto"/>
              <w:rPr>
                <w:sz w:val="20"/>
                <w:szCs w:val="20"/>
              </w:rPr>
            </w:pPr>
            <w:r w:rsidRPr="006E60D7">
              <w:rPr>
                <w:sz w:val="20"/>
                <w:szCs w:val="20"/>
              </w:rPr>
              <w:t>Object 13</w:t>
            </w:r>
          </w:p>
        </w:tc>
        <w:tc>
          <w:tcPr>
            <w:tcW w:w="1508" w:type="dxa"/>
          </w:tcPr>
          <w:p w14:paraId="302069D1" w14:textId="77777777" w:rsidR="006E60D7" w:rsidRPr="006E60D7" w:rsidRDefault="006E60D7" w:rsidP="00886D0B">
            <w:pPr>
              <w:spacing w:line="480" w:lineRule="auto"/>
              <w:rPr>
                <w:sz w:val="20"/>
                <w:szCs w:val="20"/>
              </w:rPr>
            </w:pPr>
            <w:r w:rsidRPr="006E60D7">
              <w:rPr>
                <w:sz w:val="20"/>
                <w:szCs w:val="20"/>
              </w:rPr>
              <w:t>Object 14</w:t>
            </w:r>
          </w:p>
        </w:tc>
        <w:tc>
          <w:tcPr>
            <w:tcW w:w="1318" w:type="dxa"/>
          </w:tcPr>
          <w:p w14:paraId="66885269" w14:textId="77777777" w:rsidR="006E60D7" w:rsidRPr="006E60D7" w:rsidRDefault="006E60D7" w:rsidP="00886D0B">
            <w:pPr>
              <w:spacing w:line="480" w:lineRule="auto"/>
              <w:rPr>
                <w:sz w:val="20"/>
                <w:szCs w:val="20"/>
              </w:rPr>
            </w:pPr>
            <w:r w:rsidRPr="006E60D7">
              <w:rPr>
                <w:sz w:val="20"/>
                <w:szCs w:val="20"/>
              </w:rPr>
              <w:t>Right</w:t>
            </w:r>
          </w:p>
        </w:tc>
      </w:tr>
      <w:tr w:rsidR="006E60D7" w14:paraId="0D6425CC" w14:textId="77777777" w:rsidTr="00B001CB">
        <w:tc>
          <w:tcPr>
            <w:tcW w:w="1437" w:type="dxa"/>
          </w:tcPr>
          <w:p w14:paraId="0AC5C45D" w14:textId="77777777" w:rsidR="006E60D7" w:rsidRPr="006E60D7" w:rsidRDefault="006E60D7" w:rsidP="00886D0B">
            <w:pPr>
              <w:spacing w:line="480" w:lineRule="auto"/>
              <w:rPr>
                <w:sz w:val="20"/>
                <w:szCs w:val="20"/>
              </w:rPr>
            </w:pPr>
          </w:p>
        </w:tc>
        <w:tc>
          <w:tcPr>
            <w:tcW w:w="1599" w:type="dxa"/>
          </w:tcPr>
          <w:p w14:paraId="600AD3E3"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1A6F9CD5" w14:textId="77777777" w:rsidR="006E60D7" w:rsidRPr="006E60D7" w:rsidRDefault="006E60D7" w:rsidP="00886D0B">
            <w:pPr>
              <w:spacing w:line="480" w:lineRule="auto"/>
              <w:rPr>
                <w:sz w:val="20"/>
                <w:szCs w:val="20"/>
              </w:rPr>
            </w:pPr>
            <w:r w:rsidRPr="006E60D7">
              <w:rPr>
                <w:sz w:val="20"/>
                <w:szCs w:val="20"/>
              </w:rPr>
              <w:t>Object 13</w:t>
            </w:r>
          </w:p>
        </w:tc>
        <w:tc>
          <w:tcPr>
            <w:tcW w:w="1508" w:type="dxa"/>
          </w:tcPr>
          <w:p w14:paraId="46E06A66" w14:textId="77777777" w:rsidR="006E60D7" w:rsidRPr="006E60D7" w:rsidRDefault="006E60D7" w:rsidP="00886D0B">
            <w:pPr>
              <w:spacing w:line="480" w:lineRule="auto"/>
              <w:rPr>
                <w:sz w:val="20"/>
                <w:szCs w:val="20"/>
              </w:rPr>
            </w:pPr>
            <w:r w:rsidRPr="006E60D7">
              <w:rPr>
                <w:sz w:val="20"/>
                <w:szCs w:val="20"/>
              </w:rPr>
              <w:t>Object 15</w:t>
            </w:r>
          </w:p>
        </w:tc>
        <w:tc>
          <w:tcPr>
            <w:tcW w:w="1318" w:type="dxa"/>
          </w:tcPr>
          <w:p w14:paraId="2A5EAEC9" w14:textId="77777777" w:rsidR="006E60D7" w:rsidRPr="006E60D7" w:rsidRDefault="006E60D7" w:rsidP="00886D0B">
            <w:pPr>
              <w:spacing w:line="480" w:lineRule="auto"/>
              <w:rPr>
                <w:sz w:val="20"/>
                <w:szCs w:val="20"/>
              </w:rPr>
            </w:pPr>
          </w:p>
        </w:tc>
      </w:tr>
      <w:tr w:rsidR="006E60D7" w14:paraId="4A71F2EE" w14:textId="77777777" w:rsidTr="00B001CB">
        <w:tc>
          <w:tcPr>
            <w:tcW w:w="1437" w:type="dxa"/>
          </w:tcPr>
          <w:p w14:paraId="560AAF3E"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puser</w:t>
            </w:r>
            <w:proofErr w:type="spellEnd"/>
            <w:r w:rsidRPr="006E60D7">
              <w:rPr>
                <w:sz w:val="20"/>
                <w:szCs w:val="20"/>
              </w:rPr>
              <w:t>”</w:t>
            </w:r>
          </w:p>
        </w:tc>
        <w:tc>
          <w:tcPr>
            <w:tcW w:w="1599" w:type="dxa"/>
          </w:tcPr>
          <w:p w14:paraId="72F1B6D6"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3E001D5D" w14:textId="77777777" w:rsidR="006E60D7" w:rsidRPr="006E60D7" w:rsidRDefault="006E60D7" w:rsidP="00886D0B">
            <w:pPr>
              <w:spacing w:line="480" w:lineRule="auto"/>
              <w:rPr>
                <w:sz w:val="20"/>
                <w:szCs w:val="20"/>
              </w:rPr>
            </w:pPr>
            <w:r w:rsidRPr="006E60D7">
              <w:rPr>
                <w:sz w:val="20"/>
                <w:szCs w:val="20"/>
              </w:rPr>
              <w:t>Object 16</w:t>
            </w:r>
          </w:p>
        </w:tc>
        <w:tc>
          <w:tcPr>
            <w:tcW w:w="1508" w:type="dxa"/>
          </w:tcPr>
          <w:p w14:paraId="257348BC" w14:textId="77777777" w:rsidR="006E60D7" w:rsidRPr="006E60D7" w:rsidRDefault="006E60D7" w:rsidP="00886D0B">
            <w:pPr>
              <w:spacing w:line="480" w:lineRule="auto"/>
              <w:rPr>
                <w:sz w:val="20"/>
                <w:szCs w:val="20"/>
              </w:rPr>
            </w:pPr>
            <w:r w:rsidRPr="006E60D7">
              <w:rPr>
                <w:sz w:val="20"/>
                <w:szCs w:val="20"/>
              </w:rPr>
              <w:t>Object 17</w:t>
            </w:r>
          </w:p>
        </w:tc>
        <w:tc>
          <w:tcPr>
            <w:tcW w:w="1318" w:type="dxa"/>
          </w:tcPr>
          <w:p w14:paraId="52BA26DE" w14:textId="77777777" w:rsidR="006E60D7" w:rsidRPr="006E60D7" w:rsidRDefault="006E60D7" w:rsidP="00886D0B">
            <w:pPr>
              <w:spacing w:line="480" w:lineRule="auto"/>
              <w:rPr>
                <w:sz w:val="20"/>
                <w:szCs w:val="20"/>
              </w:rPr>
            </w:pPr>
            <w:r w:rsidRPr="006E60D7">
              <w:rPr>
                <w:sz w:val="20"/>
                <w:szCs w:val="20"/>
              </w:rPr>
              <w:t>Left</w:t>
            </w:r>
          </w:p>
        </w:tc>
      </w:tr>
      <w:tr w:rsidR="006E60D7" w14:paraId="53023DBC" w14:textId="77777777" w:rsidTr="00B001CB">
        <w:tc>
          <w:tcPr>
            <w:tcW w:w="1437" w:type="dxa"/>
          </w:tcPr>
          <w:p w14:paraId="10817DF7" w14:textId="77777777" w:rsidR="006E60D7" w:rsidRPr="006E60D7" w:rsidRDefault="006E60D7" w:rsidP="00886D0B">
            <w:pPr>
              <w:spacing w:line="480" w:lineRule="auto"/>
              <w:rPr>
                <w:sz w:val="20"/>
                <w:szCs w:val="20"/>
              </w:rPr>
            </w:pPr>
          </w:p>
        </w:tc>
        <w:tc>
          <w:tcPr>
            <w:tcW w:w="1599" w:type="dxa"/>
          </w:tcPr>
          <w:p w14:paraId="52CA169D"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2DD2737B" w14:textId="77777777" w:rsidR="006E60D7" w:rsidRPr="006E60D7" w:rsidRDefault="006E60D7" w:rsidP="00886D0B">
            <w:pPr>
              <w:spacing w:line="480" w:lineRule="auto"/>
              <w:rPr>
                <w:sz w:val="20"/>
                <w:szCs w:val="20"/>
              </w:rPr>
            </w:pPr>
            <w:r w:rsidRPr="006E60D7">
              <w:rPr>
                <w:sz w:val="20"/>
                <w:szCs w:val="20"/>
              </w:rPr>
              <w:t>Object 17</w:t>
            </w:r>
          </w:p>
        </w:tc>
        <w:tc>
          <w:tcPr>
            <w:tcW w:w="1508" w:type="dxa"/>
          </w:tcPr>
          <w:p w14:paraId="7DA5057B" w14:textId="77777777" w:rsidR="006E60D7" w:rsidRPr="006E60D7" w:rsidRDefault="006E60D7" w:rsidP="00886D0B">
            <w:pPr>
              <w:spacing w:line="480" w:lineRule="auto"/>
              <w:rPr>
                <w:sz w:val="20"/>
                <w:szCs w:val="20"/>
              </w:rPr>
            </w:pPr>
            <w:r w:rsidRPr="006E60D7">
              <w:rPr>
                <w:sz w:val="20"/>
                <w:szCs w:val="20"/>
              </w:rPr>
              <w:t>Object 18</w:t>
            </w:r>
          </w:p>
        </w:tc>
        <w:tc>
          <w:tcPr>
            <w:tcW w:w="1318" w:type="dxa"/>
          </w:tcPr>
          <w:p w14:paraId="3ED02AAE" w14:textId="77777777" w:rsidR="006E60D7" w:rsidRPr="006E60D7" w:rsidRDefault="006E60D7" w:rsidP="00886D0B">
            <w:pPr>
              <w:spacing w:line="480" w:lineRule="auto"/>
              <w:rPr>
                <w:sz w:val="20"/>
                <w:szCs w:val="20"/>
              </w:rPr>
            </w:pPr>
          </w:p>
        </w:tc>
      </w:tr>
      <w:tr w:rsidR="006E60D7" w14:paraId="16E84EF1" w14:textId="77777777" w:rsidTr="00B001CB">
        <w:tc>
          <w:tcPr>
            <w:tcW w:w="1437" w:type="dxa"/>
          </w:tcPr>
          <w:p w14:paraId="18073E0D"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jic</w:t>
            </w:r>
            <w:proofErr w:type="spellEnd"/>
            <w:r w:rsidRPr="006E60D7">
              <w:rPr>
                <w:sz w:val="20"/>
                <w:szCs w:val="20"/>
              </w:rPr>
              <w:t>”</w:t>
            </w:r>
          </w:p>
        </w:tc>
        <w:tc>
          <w:tcPr>
            <w:tcW w:w="1599" w:type="dxa"/>
          </w:tcPr>
          <w:p w14:paraId="68E429A6"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141EB699" w14:textId="77777777" w:rsidR="006E60D7" w:rsidRPr="006E60D7" w:rsidRDefault="006E60D7" w:rsidP="00886D0B">
            <w:pPr>
              <w:spacing w:line="480" w:lineRule="auto"/>
              <w:rPr>
                <w:sz w:val="20"/>
                <w:szCs w:val="20"/>
              </w:rPr>
            </w:pPr>
            <w:r w:rsidRPr="006E60D7">
              <w:rPr>
                <w:sz w:val="20"/>
                <w:szCs w:val="20"/>
              </w:rPr>
              <w:t>Object 19</w:t>
            </w:r>
          </w:p>
        </w:tc>
        <w:tc>
          <w:tcPr>
            <w:tcW w:w="1508" w:type="dxa"/>
          </w:tcPr>
          <w:p w14:paraId="794FD7A2" w14:textId="77777777" w:rsidR="006E60D7" w:rsidRPr="006E60D7" w:rsidRDefault="006E60D7" w:rsidP="00886D0B">
            <w:pPr>
              <w:spacing w:line="480" w:lineRule="auto"/>
              <w:rPr>
                <w:sz w:val="20"/>
                <w:szCs w:val="20"/>
              </w:rPr>
            </w:pPr>
            <w:r w:rsidRPr="006E60D7">
              <w:rPr>
                <w:sz w:val="20"/>
                <w:szCs w:val="20"/>
              </w:rPr>
              <w:t>Object 20</w:t>
            </w:r>
          </w:p>
        </w:tc>
        <w:tc>
          <w:tcPr>
            <w:tcW w:w="1318" w:type="dxa"/>
          </w:tcPr>
          <w:p w14:paraId="071049B5" w14:textId="77777777" w:rsidR="006E60D7" w:rsidRPr="006E60D7" w:rsidRDefault="006E60D7" w:rsidP="00886D0B">
            <w:pPr>
              <w:spacing w:line="480" w:lineRule="auto"/>
              <w:rPr>
                <w:sz w:val="20"/>
                <w:szCs w:val="20"/>
              </w:rPr>
            </w:pPr>
            <w:r w:rsidRPr="006E60D7">
              <w:rPr>
                <w:sz w:val="20"/>
                <w:szCs w:val="20"/>
              </w:rPr>
              <w:t>Right</w:t>
            </w:r>
          </w:p>
        </w:tc>
      </w:tr>
      <w:tr w:rsidR="006E60D7" w14:paraId="6CCD82DA" w14:textId="77777777" w:rsidTr="00B001CB">
        <w:tc>
          <w:tcPr>
            <w:tcW w:w="1437" w:type="dxa"/>
          </w:tcPr>
          <w:p w14:paraId="69293124" w14:textId="77777777" w:rsidR="006E60D7" w:rsidRPr="006E60D7" w:rsidRDefault="006E60D7" w:rsidP="00886D0B">
            <w:pPr>
              <w:spacing w:line="480" w:lineRule="auto"/>
              <w:rPr>
                <w:sz w:val="20"/>
                <w:szCs w:val="20"/>
              </w:rPr>
            </w:pPr>
          </w:p>
        </w:tc>
        <w:tc>
          <w:tcPr>
            <w:tcW w:w="1599" w:type="dxa"/>
          </w:tcPr>
          <w:p w14:paraId="6C4F17C1"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314F339C" w14:textId="77777777" w:rsidR="006E60D7" w:rsidRPr="006E60D7" w:rsidRDefault="006E60D7" w:rsidP="00886D0B">
            <w:pPr>
              <w:spacing w:line="480" w:lineRule="auto"/>
              <w:rPr>
                <w:sz w:val="20"/>
                <w:szCs w:val="20"/>
              </w:rPr>
            </w:pPr>
            <w:r w:rsidRPr="006E60D7">
              <w:rPr>
                <w:sz w:val="20"/>
                <w:szCs w:val="20"/>
              </w:rPr>
              <w:t>Object 21</w:t>
            </w:r>
          </w:p>
        </w:tc>
        <w:tc>
          <w:tcPr>
            <w:tcW w:w="1508" w:type="dxa"/>
          </w:tcPr>
          <w:p w14:paraId="467BC21C" w14:textId="77777777" w:rsidR="006E60D7" w:rsidRPr="006E60D7" w:rsidRDefault="006E60D7" w:rsidP="00886D0B">
            <w:pPr>
              <w:spacing w:line="480" w:lineRule="auto"/>
              <w:rPr>
                <w:sz w:val="20"/>
                <w:szCs w:val="20"/>
              </w:rPr>
            </w:pPr>
            <w:r w:rsidRPr="006E60D7">
              <w:rPr>
                <w:sz w:val="20"/>
                <w:szCs w:val="20"/>
              </w:rPr>
              <w:t>Object 19</w:t>
            </w:r>
          </w:p>
        </w:tc>
        <w:tc>
          <w:tcPr>
            <w:tcW w:w="1318" w:type="dxa"/>
          </w:tcPr>
          <w:p w14:paraId="14D28F3B" w14:textId="77777777" w:rsidR="006E60D7" w:rsidRPr="006E60D7" w:rsidRDefault="006E60D7" w:rsidP="00886D0B">
            <w:pPr>
              <w:spacing w:line="480" w:lineRule="auto"/>
              <w:rPr>
                <w:sz w:val="20"/>
                <w:szCs w:val="20"/>
              </w:rPr>
            </w:pPr>
          </w:p>
        </w:tc>
      </w:tr>
      <w:tr w:rsidR="006E60D7" w14:paraId="13982E32" w14:textId="77777777" w:rsidTr="00B001CB">
        <w:tc>
          <w:tcPr>
            <w:tcW w:w="1437" w:type="dxa"/>
          </w:tcPr>
          <w:p w14:paraId="2321DCC8"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suleb</w:t>
            </w:r>
            <w:proofErr w:type="spellEnd"/>
            <w:r w:rsidRPr="006E60D7">
              <w:rPr>
                <w:sz w:val="20"/>
                <w:szCs w:val="20"/>
              </w:rPr>
              <w:t>”</w:t>
            </w:r>
          </w:p>
        </w:tc>
        <w:tc>
          <w:tcPr>
            <w:tcW w:w="1599" w:type="dxa"/>
          </w:tcPr>
          <w:p w14:paraId="651FBA99"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0D466689" w14:textId="77777777" w:rsidR="006E60D7" w:rsidRPr="006E60D7" w:rsidRDefault="006E60D7" w:rsidP="00886D0B">
            <w:pPr>
              <w:spacing w:line="480" w:lineRule="auto"/>
              <w:rPr>
                <w:sz w:val="20"/>
                <w:szCs w:val="20"/>
              </w:rPr>
            </w:pPr>
            <w:r w:rsidRPr="006E60D7">
              <w:rPr>
                <w:sz w:val="20"/>
                <w:szCs w:val="20"/>
              </w:rPr>
              <w:t>Object 22</w:t>
            </w:r>
          </w:p>
        </w:tc>
        <w:tc>
          <w:tcPr>
            <w:tcW w:w="1508" w:type="dxa"/>
          </w:tcPr>
          <w:p w14:paraId="60D85F46" w14:textId="77777777" w:rsidR="006E60D7" w:rsidRPr="006E60D7" w:rsidRDefault="006E60D7" w:rsidP="00886D0B">
            <w:pPr>
              <w:spacing w:line="480" w:lineRule="auto"/>
              <w:rPr>
                <w:sz w:val="20"/>
                <w:szCs w:val="20"/>
              </w:rPr>
            </w:pPr>
            <w:r w:rsidRPr="006E60D7">
              <w:rPr>
                <w:sz w:val="20"/>
                <w:szCs w:val="20"/>
              </w:rPr>
              <w:t>Object 23</w:t>
            </w:r>
          </w:p>
        </w:tc>
        <w:tc>
          <w:tcPr>
            <w:tcW w:w="1318" w:type="dxa"/>
          </w:tcPr>
          <w:p w14:paraId="67CBE189" w14:textId="77777777" w:rsidR="006E60D7" w:rsidRPr="006E60D7" w:rsidRDefault="006E60D7" w:rsidP="00886D0B">
            <w:pPr>
              <w:spacing w:line="480" w:lineRule="auto"/>
              <w:rPr>
                <w:sz w:val="20"/>
                <w:szCs w:val="20"/>
              </w:rPr>
            </w:pPr>
            <w:r w:rsidRPr="006E60D7">
              <w:rPr>
                <w:sz w:val="20"/>
                <w:szCs w:val="20"/>
              </w:rPr>
              <w:t>Left</w:t>
            </w:r>
          </w:p>
        </w:tc>
      </w:tr>
      <w:tr w:rsidR="006E60D7" w14:paraId="69E75DFA" w14:textId="77777777" w:rsidTr="00B001CB">
        <w:tc>
          <w:tcPr>
            <w:tcW w:w="1437" w:type="dxa"/>
          </w:tcPr>
          <w:p w14:paraId="5030FD71" w14:textId="77777777" w:rsidR="006E60D7" w:rsidRPr="006E60D7" w:rsidRDefault="006E60D7" w:rsidP="00886D0B">
            <w:pPr>
              <w:spacing w:line="480" w:lineRule="auto"/>
              <w:rPr>
                <w:sz w:val="20"/>
                <w:szCs w:val="20"/>
              </w:rPr>
            </w:pPr>
          </w:p>
        </w:tc>
        <w:tc>
          <w:tcPr>
            <w:tcW w:w="1599" w:type="dxa"/>
          </w:tcPr>
          <w:p w14:paraId="0277CA9F"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48A4DED2" w14:textId="77777777" w:rsidR="006E60D7" w:rsidRPr="006E60D7" w:rsidRDefault="006E60D7" w:rsidP="00886D0B">
            <w:pPr>
              <w:spacing w:line="480" w:lineRule="auto"/>
              <w:rPr>
                <w:sz w:val="20"/>
                <w:szCs w:val="20"/>
              </w:rPr>
            </w:pPr>
            <w:r w:rsidRPr="006E60D7">
              <w:rPr>
                <w:sz w:val="20"/>
                <w:szCs w:val="20"/>
              </w:rPr>
              <w:t>Object 24</w:t>
            </w:r>
          </w:p>
        </w:tc>
        <w:tc>
          <w:tcPr>
            <w:tcW w:w="1508" w:type="dxa"/>
          </w:tcPr>
          <w:p w14:paraId="78050CCF" w14:textId="77777777" w:rsidR="006E60D7" w:rsidRPr="006E60D7" w:rsidRDefault="006E60D7" w:rsidP="00886D0B">
            <w:pPr>
              <w:spacing w:line="480" w:lineRule="auto"/>
              <w:rPr>
                <w:sz w:val="20"/>
                <w:szCs w:val="20"/>
              </w:rPr>
            </w:pPr>
            <w:r w:rsidRPr="006E60D7">
              <w:rPr>
                <w:sz w:val="20"/>
                <w:szCs w:val="20"/>
              </w:rPr>
              <w:t>Object 23</w:t>
            </w:r>
          </w:p>
        </w:tc>
        <w:tc>
          <w:tcPr>
            <w:tcW w:w="1318" w:type="dxa"/>
          </w:tcPr>
          <w:p w14:paraId="74C94EF7" w14:textId="77777777" w:rsidR="006E60D7" w:rsidRPr="006E60D7" w:rsidRDefault="006E60D7" w:rsidP="00886D0B">
            <w:pPr>
              <w:spacing w:line="480" w:lineRule="auto"/>
              <w:rPr>
                <w:sz w:val="20"/>
                <w:szCs w:val="20"/>
              </w:rPr>
            </w:pPr>
          </w:p>
        </w:tc>
      </w:tr>
      <w:tr w:rsidR="006E60D7" w14:paraId="686ECBD5" w14:textId="77777777" w:rsidTr="00B001CB">
        <w:tc>
          <w:tcPr>
            <w:tcW w:w="1437" w:type="dxa"/>
          </w:tcPr>
          <w:p w14:paraId="6C0D3096"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deecha</w:t>
            </w:r>
            <w:proofErr w:type="spellEnd"/>
            <w:r w:rsidRPr="006E60D7">
              <w:rPr>
                <w:sz w:val="20"/>
                <w:szCs w:val="20"/>
              </w:rPr>
              <w:t>”</w:t>
            </w:r>
          </w:p>
        </w:tc>
        <w:tc>
          <w:tcPr>
            <w:tcW w:w="1599" w:type="dxa"/>
          </w:tcPr>
          <w:p w14:paraId="510DD27E"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1A510A1C" w14:textId="77777777" w:rsidR="006E60D7" w:rsidRPr="006E60D7" w:rsidRDefault="006E60D7" w:rsidP="00886D0B">
            <w:pPr>
              <w:spacing w:line="480" w:lineRule="auto"/>
              <w:rPr>
                <w:sz w:val="20"/>
                <w:szCs w:val="20"/>
              </w:rPr>
            </w:pPr>
            <w:r w:rsidRPr="006E60D7">
              <w:rPr>
                <w:sz w:val="20"/>
                <w:szCs w:val="20"/>
              </w:rPr>
              <w:t>Object 25</w:t>
            </w:r>
          </w:p>
        </w:tc>
        <w:tc>
          <w:tcPr>
            <w:tcW w:w="1508" w:type="dxa"/>
          </w:tcPr>
          <w:p w14:paraId="31FDA1F3" w14:textId="77777777" w:rsidR="006E60D7" w:rsidRPr="006E60D7" w:rsidRDefault="006E60D7" w:rsidP="00886D0B">
            <w:pPr>
              <w:spacing w:line="480" w:lineRule="auto"/>
              <w:rPr>
                <w:sz w:val="20"/>
                <w:szCs w:val="20"/>
              </w:rPr>
            </w:pPr>
            <w:r w:rsidRPr="006E60D7">
              <w:rPr>
                <w:sz w:val="20"/>
                <w:szCs w:val="20"/>
              </w:rPr>
              <w:t>Object 26</w:t>
            </w:r>
          </w:p>
        </w:tc>
        <w:tc>
          <w:tcPr>
            <w:tcW w:w="1318" w:type="dxa"/>
          </w:tcPr>
          <w:p w14:paraId="6A3AAF95" w14:textId="77777777" w:rsidR="006E60D7" w:rsidRPr="006E60D7" w:rsidRDefault="006E60D7" w:rsidP="00886D0B">
            <w:pPr>
              <w:spacing w:line="480" w:lineRule="auto"/>
              <w:rPr>
                <w:sz w:val="20"/>
                <w:szCs w:val="20"/>
              </w:rPr>
            </w:pPr>
            <w:r w:rsidRPr="006E60D7">
              <w:rPr>
                <w:sz w:val="20"/>
                <w:szCs w:val="20"/>
              </w:rPr>
              <w:t>Left</w:t>
            </w:r>
          </w:p>
        </w:tc>
      </w:tr>
      <w:tr w:rsidR="006E60D7" w14:paraId="79A49701" w14:textId="77777777" w:rsidTr="00B001CB">
        <w:tc>
          <w:tcPr>
            <w:tcW w:w="1437" w:type="dxa"/>
          </w:tcPr>
          <w:p w14:paraId="7D8E8903" w14:textId="77777777" w:rsidR="006E60D7" w:rsidRPr="006E60D7" w:rsidRDefault="006E60D7" w:rsidP="00886D0B">
            <w:pPr>
              <w:spacing w:line="480" w:lineRule="auto"/>
              <w:rPr>
                <w:sz w:val="20"/>
                <w:szCs w:val="20"/>
              </w:rPr>
            </w:pPr>
          </w:p>
        </w:tc>
        <w:tc>
          <w:tcPr>
            <w:tcW w:w="1599" w:type="dxa"/>
          </w:tcPr>
          <w:p w14:paraId="602B21BD"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71BA2DFE" w14:textId="77777777" w:rsidR="006E60D7" w:rsidRPr="006E60D7" w:rsidRDefault="006E60D7" w:rsidP="00886D0B">
            <w:pPr>
              <w:spacing w:line="480" w:lineRule="auto"/>
              <w:rPr>
                <w:sz w:val="20"/>
                <w:szCs w:val="20"/>
              </w:rPr>
            </w:pPr>
            <w:r w:rsidRPr="006E60D7">
              <w:rPr>
                <w:sz w:val="20"/>
                <w:szCs w:val="20"/>
              </w:rPr>
              <w:t>Object 25</w:t>
            </w:r>
          </w:p>
        </w:tc>
        <w:tc>
          <w:tcPr>
            <w:tcW w:w="1508" w:type="dxa"/>
          </w:tcPr>
          <w:p w14:paraId="0E835D6A" w14:textId="77777777" w:rsidR="006E60D7" w:rsidRPr="006E60D7" w:rsidRDefault="006E60D7" w:rsidP="00886D0B">
            <w:pPr>
              <w:spacing w:line="480" w:lineRule="auto"/>
              <w:rPr>
                <w:sz w:val="20"/>
                <w:szCs w:val="20"/>
              </w:rPr>
            </w:pPr>
            <w:r w:rsidRPr="006E60D7">
              <w:rPr>
                <w:sz w:val="20"/>
                <w:szCs w:val="20"/>
              </w:rPr>
              <w:t>Object 27</w:t>
            </w:r>
          </w:p>
        </w:tc>
        <w:tc>
          <w:tcPr>
            <w:tcW w:w="1318" w:type="dxa"/>
          </w:tcPr>
          <w:p w14:paraId="60A373F6" w14:textId="77777777" w:rsidR="006E60D7" w:rsidRPr="006E60D7" w:rsidRDefault="006E60D7" w:rsidP="00886D0B">
            <w:pPr>
              <w:spacing w:line="480" w:lineRule="auto"/>
              <w:rPr>
                <w:sz w:val="20"/>
                <w:szCs w:val="20"/>
              </w:rPr>
            </w:pPr>
          </w:p>
        </w:tc>
      </w:tr>
      <w:tr w:rsidR="006E60D7" w14:paraId="2B6F95DD" w14:textId="77777777" w:rsidTr="00B001CB">
        <w:tc>
          <w:tcPr>
            <w:tcW w:w="1437" w:type="dxa"/>
          </w:tcPr>
          <w:p w14:paraId="3A41FE1F"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loga</w:t>
            </w:r>
            <w:proofErr w:type="spellEnd"/>
            <w:r w:rsidRPr="006E60D7">
              <w:rPr>
                <w:sz w:val="20"/>
                <w:szCs w:val="20"/>
              </w:rPr>
              <w:t>”</w:t>
            </w:r>
          </w:p>
        </w:tc>
        <w:tc>
          <w:tcPr>
            <w:tcW w:w="1599" w:type="dxa"/>
          </w:tcPr>
          <w:p w14:paraId="10BEAF60"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7E5AAD9E" w14:textId="77777777" w:rsidR="006E60D7" w:rsidRPr="006E60D7" w:rsidRDefault="006E60D7" w:rsidP="00886D0B">
            <w:pPr>
              <w:spacing w:line="480" w:lineRule="auto"/>
              <w:rPr>
                <w:sz w:val="20"/>
                <w:szCs w:val="20"/>
              </w:rPr>
            </w:pPr>
            <w:r w:rsidRPr="006E60D7">
              <w:rPr>
                <w:sz w:val="20"/>
                <w:szCs w:val="20"/>
              </w:rPr>
              <w:t>Object 28</w:t>
            </w:r>
          </w:p>
        </w:tc>
        <w:tc>
          <w:tcPr>
            <w:tcW w:w="1508" w:type="dxa"/>
          </w:tcPr>
          <w:p w14:paraId="77C38BFE" w14:textId="77777777" w:rsidR="006E60D7" w:rsidRPr="006E60D7" w:rsidRDefault="006E60D7" w:rsidP="00886D0B">
            <w:pPr>
              <w:spacing w:line="480" w:lineRule="auto"/>
              <w:rPr>
                <w:sz w:val="20"/>
                <w:szCs w:val="20"/>
              </w:rPr>
            </w:pPr>
            <w:r w:rsidRPr="006E60D7">
              <w:rPr>
                <w:sz w:val="20"/>
                <w:szCs w:val="20"/>
              </w:rPr>
              <w:t>Object 29</w:t>
            </w:r>
          </w:p>
        </w:tc>
        <w:tc>
          <w:tcPr>
            <w:tcW w:w="1318" w:type="dxa"/>
          </w:tcPr>
          <w:p w14:paraId="23DE8A62" w14:textId="77777777" w:rsidR="006E60D7" w:rsidRPr="006E60D7" w:rsidRDefault="006E60D7" w:rsidP="00886D0B">
            <w:pPr>
              <w:spacing w:line="480" w:lineRule="auto"/>
              <w:rPr>
                <w:sz w:val="20"/>
                <w:szCs w:val="20"/>
              </w:rPr>
            </w:pPr>
            <w:r w:rsidRPr="006E60D7">
              <w:rPr>
                <w:sz w:val="20"/>
                <w:szCs w:val="20"/>
              </w:rPr>
              <w:t>Right</w:t>
            </w:r>
          </w:p>
        </w:tc>
      </w:tr>
      <w:tr w:rsidR="006E60D7" w14:paraId="3CF623E4" w14:textId="77777777" w:rsidTr="00B001CB">
        <w:tc>
          <w:tcPr>
            <w:tcW w:w="1437" w:type="dxa"/>
          </w:tcPr>
          <w:p w14:paraId="72D504F7" w14:textId="77777777" w:rsidR="006E60D7" w:rsidRPr="006E60D7" w:rsidRDefault="006E60D7" w:rsidP="00886D0B">
            <w:pPr>
              <w:spacing w:line="480" w:lineRule="auto"/>
              <w:rPr>
                <w:sz w:val="20"/>
                <w:szCs w:val="20"/>
              </w:rPr>
            </w:pPr>
          </w:p>
        </w:tc>
        <w:tc>
          <w:tcPr>
            <w:tcW w:w="1599" w:type="dxa"/>
          </w:tcPr>
          <w:p w14:paraId="712C7515"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5194A27C" w14:textId="77777777" w:rsidR="006E60D7" w:rsidRPr="006E60D7" w:rsidRDefault="006E60D7" w:rsidP="00886D0B">
            <w:pPr>
              <w:spacing w:line="480" w:lineRule="auto"/>
              <w:rPr>
                <w:sz w:val="20"/>
                <w:szCs w:val="20"/>
              </w:rPr>
            </w:pPr>
            <w:r w:rsidRPr="006E60D7">
              <w:rPr>
                <w:sz w:val="20"/>
                <w:szCs w:val="20"/>
              </w:rPr>
              <w:t>Object 29</w:t>
            </w:r>
          </w:p>
        </w:tc>
        <w:tc>
          <w:tcPr>
            <w:tcW w:w="1508" w:type="dxa"/>
          </w:tcPr>
          <w:p w14:paraId="4E2A52A0" w14:textId="77777777" w:rsidR="006E60D7" w:rsidRPr="006E60D7" w:rsidRDefault="006E60D7" w:rsidP="00886D0B">
            <w:pPr>
              <w:spacing w:line="480" w:lineRule="auto"/>
              <w:rPr>
                <w:sz w:val="20"/>
                <w:szCs w:val="20"/>
              </w:rPr>
            </w:pPr>
            <w:r w:rsidRPr="006E60D7">
              <w:rPr>
                <w:sz w:val="20"/>
                <w:szCs w:val="20"/>
              </w:rPr>
              <w:t>Object 30</w:t>
            </w:r>
          </w:p>
        </w:tc>
        <w:tc>
          <w:tcPr>
            <w:tcW w:w="1318" w:type="dxa"/>
          </w:tcPr>
          <w:p w14:paraId="48B0AD53" w14:textId="77777777" w:rsidR="006E60D7" w:rsidRPr="006E60D7" w:rsidRDefault="006E60D7" w:rsidP="00886D0B">
            <w:pPr>
              <w:spacing w:line="480" w:lineRule="auto"/>
              <w:rPr>
                <w:sz w:val="20"/>
                <w:szCs w:val="20"/>
              </w:rPr>
            </w:pPr>
          </w:p>
        </w:tc>
      </w:tr>
      <w:tr w:rsidR="006E60D7" w14:paraId="7739D50D" w14:textId="77777777" w:rsidTr="00B001CB">
        <w:tc>
          <w:tcPr>
            <w:tcW w:w="1437" w:type="dxa"/>
          </w:tcPr>
          <w:p w14:paraId="49CBBA65"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wiffle</w:t>
            </w:r>
            <w:proofErr w:type="spellEnd"/>
            <w:r w:rsidRPr="006E60D7">
              <w:rPr>
                <w:sz w:val="20"/>
                <w:szCs w:val="20"/>
              </w:rPr>
              <w:t>”</w:t>
            </w:r>
          </w:p>
        </w:tc>
        <w:tc>
          <w:tcPr>
            <w:tcW w:w="1599" w:type="dxa"/>
          </w:tcPr>
          <w:p w14:paraId="27BA82FE"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39401CFF" w14:textId="77777777" w:rsidR="006E60D7" w:rsidRPr="006E60D7" w:rsidRDefault="006E60D7" w:rsidP="00886D0B">
            <w:pPr>
              <w:spacing w:line="480" w:lineRule="auto"/>
              <w:rPr>
                <w:sz w:val="20"/>
                <w:szCs w:val="20"/>
              </w:rPr>
            </w:pPr>
            <w:r w:rsidRPr="006E60D7">
              <w:rPr>
                <w:sz w:val="20"/>
                <w:szCs w:val="20"/>
              </w:rPr>
              <w:t>Object 31</w:t>
            </w:r>
          </w:p>
        </w:tc>
        <w:tc>
          <w:tcPr>
            <w:tcW w:w="1508" w:type="dxa"/>
          </w:tcPr>
          <w:p w14:paraId="6BA52A7E" w14:textId="77777777" w:rsidR="006E60D7" w:rsidRPr="006E60D7" w:rsidRDefault="006E60D7" w:rsidP="00886D0B">
            <w:pPr>
              <w:spacing w:line="480" w:lineRule="auto"/>
              <w:rPr>
                <w:sz w:val="20"/>
                <w:szCs w:val="20"/>
              </w:rPr>
            </w:pPr>
            <w:r w:rsidRPr="006E60D7">
              <w:rPr>
                <w:sz w:val="20"/>
                <w:szCs w:val="20"/>
              </w:rPr>
              <w:t>Object 32</w:t>
            </w:r>
          </w:p>
        </w:tc>
        <w:tc>
          <w:tcPr>
            <w:tcW w:w="1318" w:type="dxa"/>
          </w:tcPr>
          <w:p w14:paraId="3A5C0508" w14:textId="77777777" w:rsidR="006E60D7" w:rsidRPr="006E60D7" w:rsidRDefault="006E60D7" w:rsidP="00886D0B">
            <w:pPr>
              <w:spacing w:line="480" w:lineRule="auto"/>
              <w:rPr>
                <w:sz w:val="20"/>
                <w:szCs w:val="20"/>
              </w:rPr>
            </w:pPr>
            <w:r w:rsidRPr="006E60D7">
              <w:rPr>
                <w:sz w:val="20"/>
                <w:szCs w:val="20"/>
              </w:rPr>
              <w:t>Left</w:t>
            </w:r>
          </w:p>
        </w:tc>
      </w:tr>
      <w:tr w:rsidR="006E60D7" w14:paraId="6CCFC5FD" w14:textId="77777777" w:rsidTr="00B001CB">
        <w:tc>
          <w:tcPr>
            <w:tcW w:w="1437" w:type="dxa"/>
          </w:tcPr>
          <w:p w14:paraId="00AF4911" w14:textId="77777777" w:rsidR="006E60D7" w:rsidRPr="006E60D7" w:rsidRDefault="006E60D7" w:rsidP="00886D0B">
            <w:pPr>
              <w:spacing w:line="480" w:lineRule="auto"/>
              <w:rPr>
                <w:sz w:val="20"/>
                <w:szCs w:val="20"/>
              </w:rPr>
            </w:pPr>
          </w:p>
        </w:tc>
        <w:tc>
          <w:tcPr>
            <w:tcW w:w="1599" w:type="dxa"/>
          </w:tcPr>
          <w:p w14:paraId="5F92AFAC"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196A308E" w14:textId="77777777" w:rsidR="006E60D7" w:rsidRPr="006E60D7" w:rsidRDefault="006E60D7" w:rsidP="00886D0B">
            <w:pPr>
              <w:spacing w:line="480" w:lineRule="auto"/>
              <w:rPr>
                <w:sz w:val="20"/>
                <w:szCs w:val="20"/>
              </w:rPr>
            </w:pPr>
            <w:r w:rsidRPr="006E60D7">
              <w:rPr>
                <w:sz w:val="20"/>
                <w:szCs w:val="20"/>
              </w:rPr>
              <w:t>Object 33</w:t>
            </w:r>
          </w:p>
        </w:tc>
        <w:tc>
          <w:tcPr>
            <w:tcW w:w="1508" w:type="dxa"/>
          </w:tcPr>
          <w:p w14:paraId="19D57913" w14:textId="77777777" w:rsidR="006E60D7" w:rsidRPr="006E60D7" w:rsidRDefault="006E60D7" w:rsidP="00886D0B">
            <w:pPr>
              <w:spacing w:line="480" w:lineRule="auto"/>
              <w:rPr>
                <w:sz w:val="20"/>
                <w:szCs w:val="20"/>
              </w:rPr>
            </w:pPr>
            <w:r w:rsidRPr="006E60D7">
              <w:rPr>
                <w:sz w:val="20"/>
                <w:szCs w:val="20"/>
              </w:rPr>
              <w:t>Object 31</w:t>
            </w:r>
          </w:p>
        </w:tc>
        <w:tc>
          <w:tcPr>
            <w:tcW w:w="1318" w:type="dxa"/>
          </w:tcPr>
          <w:p w14:paraId="2D929E4D" w14:textId="77777777" w:rsidR="006E60D7" w:rsidRPr="006E60D7" w:rsidRDefault="006E60D7" w:rsidP="00886D0B">
            <w:pPr>
              <w:spacing w:line="480" w:lineRule="auto"/>
              <w:rPr>
                <w:sz w:val="20"/>
                <w:szCs w:val="20"/>
              </w:rPr>
            </w:pPr>
          </w:p>
        </w:tc>
      </w:tr>
      <w:tr w:rsidR="006E60D7" w14:paraId="3DF19D41" w14:textId="77777777" w:rsidTr="00B001CB">
        <w:tc>
          <w:tcPr>
            <w:tcW w:w="1437" w:type="dxa"/>
          </w:tcPr>
          <w:p w14:paraId="79EB68D4"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malsig</w:t>
            </w:r>
            <w:proofErr w:type="spellEnd"/>
            <w:r w:rsidRPr="006E60D7">
              <w:rPr>
                <w:sz w:val="20"/>
                <w:szCs w:val="20"/>
              </w:rPr>
              <w:t>”</w:t>
            </w:r>
          </w:p>
        </w:tc>
        <w:tc>
          <w:tcPr>
            <w:tcW w:w="1599" w:type="dxa"/>
          </w:tcPr>
          <w:p w14:paraId="572178D6"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3A259245" w14:textId="77777777" w:rsidR="006E60D7" w:rsidRPr="006E60D7" w:rsidRDefault="006E60D7" w:rsidP="00886D0B">
            <w:pPr>
              <w:spacing w:line="480" w:lineRule="auto"/>
              <w:rPr>
                <w:sz w:val="20"/>
                <w:szCs w:val="20"/>
              </w:rPr>
            </w:pPr>
            <w:r w:rsidRPr="006E60D7">
              <w:rPr>
                <w:sz w:val="20"/>
                <w:szCs w:val="20"/>
              </w:rPr>
              <w:t>Object 34</w:t>
            </w:r>
          </w:p>
        </w:tc>
        <w:tc>
          <w:tcPr>
            <w:tcW w:w="1508" w:type="dxa"/>
          </w:tcPr>
          <w:p w14:paraId="4E692374" w14:textId="77777777" w:rsidR="006E60D7" w:rsidRPr="006E60D7" w:rsidRDefault="006E60D7" w:rsidP="00886D0B">
            <w:pPr>
              <w:spacing w:line="480" w:lineRule="auto"/>
              <w:rPr>
                <w:sz w:val="20"/>
                <w:szCs w:val="20"/>
              </w:rPr>
            </w:pPr>
            <w:r w:rsidRPr="006E60D7">
              <w:rPr>
                <w:sz w:val="20"/>
                <w:szCs w:val="20"/>
              </w:rPr>
              <w:t>Object 35</w:t>
            </w:r>
          </w:p>
        </w:tc>
        <w:tc>
          <w:tcPr>
            <w:tcW w:w="1318" w:type="dxa"/>
          </w:tcPr>
          <w:p w14:paraId="3281F06F" w14:textId="77777777" w:rsidR="006E60D7" w:rsidRPr="006E60D7" w:rsidRDefault="006E60D7" w:rsidP="00886D0B">
            <w:pPr>
              <w:spacing w:line="480" w:lineRule="auto"/>
              <w:rPr>
                <w:sz w:val="20"/>
                <w:szCs w:val="20"/>
              </w:rPr>
            </w:pPr>
            <w:r w:rsidRPr="006E60D7">
              <w:rPr>
                <w:sz w:val="20"/>
                <w:szCs w:val="20"/>
              </w:rPr>
              <w:t>Right</w:t>
            </w:r>
          </w:p>
        </w:tc>
      </w:tr>
      <w:tr w:rsidR="006E60D7" w14:paraId="45DEA3E8" w14:textId="77777777" w:rsidTr="00B001CB">
        <w:tc>
          <w:tcPr>
            <w:tcW w:w="1437" w:type="dxa"/>
          </w:tcPr>
          <w:p w14:paraId="792A92AA" w14:textId="77777777" w:rsidR="006E60D7" w:rsidRPr="006E60D7" w:rsidRDefault="006E60D7" w:rsidP="00886D0B">
            <w:pPr>
              <w:spacing w:line="480" w:lineRule="auto"/>
              <w:rPr>
                <w:sz w:val="20"/>
                <w:szCs w:val="20"/>
              </w:rPr>
            </w:pPr>
          </w:p>
        </w:tc>
        <w:tc>
          <w:tcPr>
            <w:tcW w:w="1599" w:type="dxa"/>
          </w:tcPr>
          <w:p w14:paraId="71496B9B"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28B21039" w14:textId="77777777" w:rsidR="006E60D7" w:rsidRPr="006E60D7" w:rsidRDefault="006E60D7" w:rsidP="00886D0B">
            <w:pPr>
              <w:spacing w:line="480" w:lineRule="auto"/>
              <w:rPr>
                <w:sz w:val="20"/>
                <w:szCs w:val="20"/>
              </w:rPr>
            </w:pPr>
            <w:r w:rsidRPr="006E60D7">
              <w:rPr>
                <w:sz w:val="20"/>
                <w:szCs w:val="20"/>
              </w:rPr>
              <w:t>Object 36</w:t>
            </w:r>
          </w:p>
        </w:tc>
        <w:tc>
          <w:tcPr>
            <w:tcW w:w="1508" w:type="dxa"/>
          </w:tcPr>
          <w:p w14:paraId="5225185F" w14:textId="77777777" w:rsidR="006E60D7" w:rsidRPr="006E60D7" w:rsidRDefault="006E60D7" w:rsidP="00886D0B">
            <w:pPr>
              <w:spacing w:line="480" w:lineRule="auto"/>
              <w:rPr>
                <w:sz w:val="20"/>
                <w:szCs w:val="20"/>
              </w:rPr>
            </w:pPr>
            <w:r w:rsidRPr="006E60D7">
              <w:rPr>
                <w:sz w:val="20"/>
                <w:szCs w:val="20"/>
              </w:rPr>
              <w:t>Object 35</w:t>
            </w:r>
          </w:p>
        </w:tc>
        <w:tc>
          <w:tcPr>
            <w:tcW w:w="1318" w:type="dxa"/>
          </w:tcPr>
          <w:p w14:paraId="7424E128" w14:textId="77777777" w:rsidR="006E60D7" w:rsidRPr="006E60D7" w:rsidRDefault="006E60D7" w:rsidP="00886D0B">
            <w:pPr>
              <w:spacing w:line="480" w:lineRule="auto"/>
              <w:rPr>
                <w:sz w:val="20"/>
                <w:szCs w:val="20"/>
              </w:rPr>
            </w:pPr>
          </w:p>
        </w:tc>
      </w:tr>
      <w:tr w:rsidR="006E60D7" w14:paraId="3467AF65" w14:textId="77777777" w:rsidTr="00B001CB">
        <w:tc>
          <w:tcPr>
            <w:tcW w:w="1437" w:type="dxa"/>
          </w:tcPr>
          <w:p w14:paraId="0942D62C"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balip</w:t>
            </w:r>
            <w:proofErr w:type="spellEnd"/>
            <w:r w:rsidRPr="006E60D7">
              <w:rPr>
                <w:sz w:val="20"/>
                <w:szCs w:val="20"/>
              </w:rPr>
              <w:t>”</w:t>
            </w:r>
          </w:p>
        </w:tc>
        <w:tc>
          <w:tcPr>
            <w:tcW w:w="1599" w:type="dxa"/>
          </w:tcPr>
          <w:p w14:paraId="641F161F"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17A08FB0" w14:textId="77777777" w:rsidR="006E60D7" w:rsidRPr="006E60D7" w:rsidRDefault="006E60D7" w:rsidP="00886D0B">
            <w:pPr>
              <w:spacing w:line="480" w:lineRule="auto"/>
              <w:rPr>
                <w:sz w:val="20"/>
                <w:szCs w:val="20"/>
              </w:rPr>
            </w:pPr>
            <w:r w:rsidRPr="006E60D7">
              <w:rPr>
                <w:sz w:val="20"/>
                <w:szCs w:val="20"/>
              </w:rPr>
              <w:t>Object 37</w:t>
            </w:r>
          </w:p>
        </w:tc>
        <w:tc>
          <w:tcPr>
            <w:tcW w:w="1508" w:type="dxa"/>
          </w:tcPr>
          <w:p w14:paraId="05B5000C" w14:textId="77777777" w:rsidR="006E60D7" w:rsidRPr="006E60D7" w:rsidRDefault="006E60D7" w:rsidP="00886D0B">
            <w:pPr>
              <w:spacing w:line="480" w:lineRule="auto"/>
              <w:rPr>
                <w:sz w:val="20"/>
                <w:szCs w:val="20"/>
              </w:rPr>
            </w:pPr>
            <w:r w:rsidRPr="006E60D7">
              <w:rPr>
                <w:sz w:val="20"/>
                <w:szCs w:val="20"/>
              </w:rPr>
              <w:t>Object 38</w:t>
            </w:r>
          </w:p>
        </w:tc>
        <w:tc>
          <w:tcPr>
            <w:tcW w:w="1318" w:type="dxa"/>
          </w:tcPr>
          <w:p w14:paraId="0BCF8D2D" w14:textId="77777777" w:rsidR="006E60D7" w:rsidRPr="006E60D7" w:rsidRDefault="006E60D7" w:rsidP="00886D0B">
            <w:pPr>
              <w:spacing w:line="480" w:lineRule="auto"/>
              <w:rPr>
                <w:sz w:val="20"/>
                <w:szCs w:val="20"/>
              </w:rPr>
            </w:pPr>
            <w:r w:rsidRPr="006E60D7">
              <w:rPr>
                <w:sz w:val="20"/>
                <w:szCs w:val="20"/>
              </w:rPr>
              <w:t>Right</w:t>
            </w:r>
          </w:p>
        </w:tc>
      </w:tr>
      <w:tr w:rsidR="006E60D7" w14:paraId="3C4EF046" w14:textId="77777777" w:rsidTr="00B001CB">
        <w:tc>
          <w:tcPr>
            <w:tcW w:w="1437" w:type="dxa"/>
          </w:tcPr>
          <w:p w14:paraId="08C08A70" w14:textId="77777777" w:rsidR="006E60D7" w:rsidRPr="006E60D7" w:rsidRDefault="006E60D7" w:rsidP="00886D0B">
            <w:pPr>
              <w:spacing w:line="480" w:lineRule="auto"/>
              <w:rPr>
                <w:sz w:val="20"/>
                <w:szCs w:val="20"/>
              </w:rPr>
            </w:pPr>
          </w:p>
        </w:tc>
        <w:tc>
          <w:tcPr>
            <w:tcW w:w="1599" w:type="dxa"/>
          </w:tcPr>
          <w:p w14:paraId="5D8BAEDF"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52C08617" w14:textId="77777777" w:rsidR="006E60D7" w:rsidRPr="006E60D7" w:rsidRDefault="006E60D7" w:rsidP="00886D0B">
            <w:pPr>
              <w:spacing w:line="480" w:lineRule="auto"/>
              <w:rPr>
                <w:sz w:val="20"/>
                <w:szCs w:val="20"/>
              </w:rPr>
            </w:pPr>
            <w:r w:rsidRPr="006E60D7">
              <w:rPr>
                <w:sz w:val="20"/>
                <w:szCs w:val="20"/>
              </w:rPr>
              <w:t>Object 37</w:t>
            </w:r>
          </w:p>
        </w:tc>
        <w:tc>
          <w:tcPr>
            <w:tcW w:w="1508" w:type="dxa"/>
          </w:tcPr>
          <w:p w14:paraId="3EE4FB78" w14:textId="77777777" w:rsidR="006E60D7" w:rsidRPr="006E60D7" w:rsidRDefault="006E60D7" w:rsidP="00886D0B">
            <w:pPr>
              <w:spacing w:line="480" w:lineRule="auto"/>
              <w:rPr>
                <w:sz w:val="20"/>
                <w:szCs w:val="20"/>
              </w:rPr>
            </w:pPr>
            <w:r w:rsidRPr="006E60D7">
              <w:rPr>
                <w:sz w:val="20"/>
                <w:szCs w:val="20"/>
              </w:rPr>
              <w:t>Object 39</w:t>
            </w:r>
          </w:p>
        </w:tc>
        <w:tc>
          <w:tcPr>
            <w:tcW w:w="1318" w:type="dxa"/>
          </w:tcPr>
          <w:p w14:paraId="718FFFA2" w14:textId="77777777" w:rsidR="006E60D7" w:rsidRPr="006E60D7" w:rsidRDefault="006E60D7" w:rsidP="00886D0B">
            <w:pPr>
              <w:spacing w:line="480" w:lineRule="auto"/>
              <w:rPr>
                <w:sz w:val="20"/>
                <w:szCs w:val="20"/>
              </w:rPr>
            </w:pPr>
          </w:p>
        </w:tc>
      </w:tr>
      <w:tr w:rsidR="006E60D7" w14:paraId="6780163E" w14:textId="77777777" w:rsidTr="00B001CB">
        <w:tc>
          <w:tcPr>
            <w:tcW w:w="1437" w:type="dxa"/>
          </w:tcPr>
          <w:p w14:paraId="3B64822D"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chila</w:t>
            </w:r>
            <w:proofErr w:type="spellEnd"/>
            <w:r w:rsidRPr="006E60D7">
              <w:rPr>
                <w:sz w:val="20"/>
                <w:szCs w:val="20"/>
              </w:rPr>
              <w:t>”</w:t>
            </w:r>
          </w:p>
        </w:tc>
        <w:tc>
          <w:tcPr>
            <w:tcW w:w="1599" w:type="dxa"/>
          </w:tcPr>
          <w:p w14:paraId="19E2BC89"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2A67927C" w14:textId="77777777" w:rsidR="006E60D7" w:rsidRPr="006E60D7" w:rsidRDefault="006E60D7" w:rsidP="00886D0B">
            <w:pPr>
              <w:spacing w:line="480" w:lineRule="auto"/>
              <w:rPr>
                <w:sz w:val="20"/>
                <w:szCs w:val="20"/>
              </w:rPr>
            </w:pPr>
            <w:r w:rsidRPr="006E60D7">
              <w:rPr>
                <w:sz w:val="20"/>
                <w:szCs w:val="20"/>
              </w:rPr>
              <w:t>Object 40</w:t>
            </w:r>
          </w:p>
        </w:tc>
        <w:tc>
          <w:tcPr>
            <w:tcW w:w="1508" w:type="dxa"/>
          </w:tcPr>
          <w:p w14:paraId="626B7A28" w14:textId="77777777" w:rsidR="006E60D7" w:rsidRPr="006E60D7" w:rsidRDefault="006E60D7" w:rsidP="00886D0B">
            <w:pPr>
              <w:spacing w:line="480" w:lineRule="auto"/>
              <w:rPr>
                <w:sz w:val="20"/>
                <w:szCs w:val="20"/>
              </w:rPr>
            </w:pPr>
            <w:r w:rsidRPr="006E60D7">
              <w:rPr>
                <w:sz w:val="20"/>
                <w:szCs w:val="20"/>
              </w:rPr>
              <w:t>Object 41</w:t>
            </w:r>
          </w:p>
        </w:tc>
        <w:tc>
          <w:tcPr>
            <w:tcW w:w="1318" w:type="dxa"/>
          </w:tcPr>
          <w:p w14:paraId="503A4BF0" w14:textId="77777777" w:rsidR="006E60D7" w:rsidRPr="006E60D7" w:rsidRDefault="006E60D7" w:rsidP="00886D0B">
            <w:pPr>
              <w:spacing w:line="480" w:lineRule="auto"/>
              <w:rPr>
                <w:sz w:val="20"/>
                <w:szCs w:val="20"/>
              </w:rPr>
            </w:pPr>
            <w:r w:rsidRPr="006E60D7">
              <w:rPr>
                <w:sz w:val="20"/>
                <w:szCs w:val="20"/>
              </w:rPr>
              <w:t>Left</w:t>
            </w:r>
          </w:p>
        </w:tc>
      </w:tr>
      <w:tr w:rsidR="006E60D7" w14:paraId="11FDFFCB" w14:textId="77777777" w:rsidTr="00B001CB">
        <w:tc>
          <w:tcPr>
            <w:tcW w:w="1437" w:type="dxa"/>
          </w:tcPr>
          <w:p w14:paraId="37E2437B" w14:textId="77777777" w:rsidR="006E60D7" w:rsidRPr="006E60D7" w:rsidRDefault="006E60D7" w:rsidP="00886D0B">
            <w:pPr>
              <w:spacing w:line="480" w:lineRule="auto"/>
              <w:rPr>
                <w:sz w:val="20"/>
                <w:szCs w:val="20"/>
              </w:rPr>
            </w:pPr>
          </w:p>
        </w:tc>
        <w:tc>
          <w:tcPr>
            <w:tcW w:w="1599" w:type="dxa"/>
          </w:tcPr>
          <w:p w14:paraId="7E43A24B"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03B60492" w14:textId="77777777" w:rsidR="006E60D7" w:rsidRPr="006E60D7" w:rsidRDefault="006E60D7" w:rsidP="00886D0B">
            <w:pPr>
              <w:spacing w:line="480" w:lineRule="auto"/>
              <w:rPr>
                <w:sz w:val="20"/>
                <w:szCs w:val="20"/>
              </w:rPr>
            </w:pPr>
            <w:r w:rsidRPr="006E60D7">
              <w:rPr>
                <w:sz w:val="20"/>
                <w:szCs w:val="20"/>
              </w:rPr>
              <w:t>Object 41</w:t>
            </w:r>
          </w:p>
        </w:tc>
        <w:tc>
          <w:tcPr>
            <w:tcW w:w="1508" w:type="dxa"/>
          </w:tcPr>
          <w:p w14:paraId="78DA091C" w14:textId="77777777" w:rsidR="006E60D7" w:rsidRPr="006E60D7" w:rsidRDefault="006E60D7" w:rsidP="00886D0B">
            <w:pPr>
              <w:spacing w:line="480" w:lineRule="auto"/>
              <w:rPr>
                <w:sz w:val="20"/>
                <w:szCs w:val="20"/>
              </w:rPr>
            </w:pPr>
            <w:r w:rsidRPr="006E60D7">
              <w:rPr>
                <w:sz w:val="20"/>
                <w:szCs w:val="20"/>
              </w:rPr>
              <w:t>Object 42</w:t>
            </w:r>
          </w:p>
        </w:tc>
        <w:tc>
          <w:tcPr>
            <w:tcW w:w="1318" w:type="dxa"/>
          </w:tcPr>
          <w:p w14:paraId="5F9C8097" w14:textId="77777777" w:rsidR="006E60D7" w:rsidRPr="006E60D7" w:rsidRDefault="006E60D7" w:rsidP="00886D0B">
            <w:pPr>
              <w:spacing w:line="480" w:lineRule="auto"/>
              <w:rPr>
                <w:sz w:val="20"/>
                <w:szCs w:val="20"/>
              </w:rPr>
            </w:pPr>
          </w:p>
        </w:tc>
      </w:tr>
      <w:tr w:rsidR="006E60D7" w14:paraId="11510E01" w14:textId="77777777" w:rsidTr="00B001CB">
        <w:tc>
          <w:tcPr>
            <w:tcW w:w="1437" w:type="dxa"/>
          </w:tcPr>
          <w:p w14:paraId="584AC78A"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benez</w:t>
            </w:r>
            <w:proofErr w:type="spellEnd"/>
            <w:r w:rsidRPr="006E60D7">
              <w:rPr>
                <w:sz w:val="20"/>
                <w:szCs w:val="20"/>
              </w:rPr>
              <w:t>”</w:t>
            </w:r>
          </w:p>
        </w:tc>
        <w:tc>
          <w:tcPr>
            <w:tcW w:w="1599" w:type="dxa"/>
          </w:tcPr>
          <w:p w14:paraId="47D5ED32"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74F97EDD" w14:textId="77777777" w:rsidR="006E60D7" w:rsidRPr="006E60D7" w:rsidRDefault="006E60D7" w:rsidP="00886D0B">
            <w:pPr>
              <w:spacing w:line="480" w:lineRule="auto"/>
              <w:rPr>
                <w:sz w:val="20"/>
                <w:szCs w:val="20"/>
              </w:rPr>
            </w:pPr>
            <w:r w:rsidRPr="006E60D7">
              <w:rPr>
                <w:sz w:val="20"/>
                <w:szCs w:val="20"/>
              </w:rPr>
              <w:t>Object 43</w:t>
            </w:r>
          </w:p>
        </w:tc>
        <w:tc>
          <w:tcPr>
            <w:tcW w:w="1508" w:type="dxa"/>
          </w:tcPr>
          <w:p w14:paraId="2284CD1D" w14:textId="77777777" w:rsidR="006E60D7" w:rsidRPr="006E60D7" w:rsidRDefault="006E60D7" w:rsidP="00886D0B">
            <w:pPr>
              <w:spacing w:line="480" w:lineRule="auto"/>
              <w:rPr>
                <w:sz w:val="20"/>
                <w:szCs w:val="20"/>
              </w:rPr>
            </w:pPr>
            <w:r w:rsidRPr="006E60D7">
              <w:rPr>
                <w:sz w:val="20"/>
                <w:szCs w:val="20"/>
              </w:rPr>
              <w:t>Object 44</w:t>
            </w:r>
          </w:p>
        </w:tc>
        <w:tc>
          <w:tcPr>
            <w:tcW w:w="1318" w:type="dxa"/>
          </w:tcPr>
          <w:p w14:paraId="5BBD8981" w14:textId="77777777" w:rsidR="006E60D7" w:rsidRPr="006E60D7" w:rsidRDefault="006E60D7" w:rsidP="00886D0B">
            <w:pPr>
              <w:spacing w:line="480" w:lineRule="auto"/>
              <w:rPr>
                <w:sz w:val="20"/>
                <w:szCs w:val="20"/>
              </w:rPr>
            </w:pPr>
            <w:r w:rsidRPr="006E60D7">
              <w:rPr>
                <w:sz w:val="20"/>
                <w:szCs w:val="20"/>
              </w:rPr>
              <w:t>Right</w:t>
            </w:r>
          </w:p>
        </w:tc>
      </w:tr>
      <w:tr w:rsidR="006E60D7" w14:paraId="70B48B09" w14:textId="77777777" w:rsidTr="00B001CB">
        <w:tc>
          <w:tcPr>
            <w:tcW w:w="1437" w:type="dxa"/>
          </w:tcPr>
          <w:p w14:paraId="6D9304AB" w14:textId="77777777" w:rsidR="006E60D7" w:rsidRPr="006E60D7" w:rsidRDefault="006E60D7" w:rsidP="00886D0B">
            <w:pPr>
              <w:spacing w:line="480" w:lineRule="auto"/>
              <w:rPr>
                <w:sz w:val="20"/>
                <w:szCs w:val="20"/>
              </w:rPr>
            </w:pPr>
          </w:p>
        </w:tc>
        <w:tc>
          <w:tcPr>
            <w:tcW w:w="1599" w:type="dxa"/>
          </w:tcPr>
          <w:p w14:paraId="3C26F8D3"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3E24954A" w14:textId="77777777" w:rsidR="006E60D7" w:rsidRPr="006E60D7" w:rsidRDefault="006E60D7" w:rsidP="00886D0B">
            <w:pPr>
              <w:spacing w:line="480" w:lineRule="auto"/>
              <w:rPr>
                <w:sz w:val="20"/>
                <w:szCs w:val="20"/>
              </w:rPr>
            </w:pPr>
            <w:r w:rsidRPr="006E60D7">
              <w:rPr>
                <w:sz w:val="20"/>
                <w:szCs w:val="20"/>
              </w:rPr>
              <w:t>Object 45</w:t>
            </w:r>
          </w:p>
        </w:tc>
        <w:tc>
          <w:tcPr>
            <w:tcW w:w="1508" w:type="dxa"/>
          </w:tcPr>
          <w:p w14:paraId="1C7FFB2C" w14:textId="77777777" w:rsidR="006E60D7" w:rsidRPr="006E60D7" w:rsidRDefault="006E60D7" w:rsidP="00886D0B">
            <w:pPr>
              <w:spacing w:line="480" w:lineRule="auto"/>
              <w:rPr>
                <w:sz w:val="20"/>
                <w:szCs w:val="20"/>
              </w:rPr>
            </w:pPr>
            <w:r w:rsidRPr="006E60D7">
              <w:rPr>
                <w:sz w:val="20"/>
                <w:szCs w:val="20"/>
              </w:rPr>
              <w:t>Object 43</w:t>
            </w:r>
          </w:p>
        </w:tc>
        <w:tc>
          <w:tcPr>
            <w:tcW w:w="1318" w:type="dxa"/>
          </w:tcPr>
          <w:p w14:paraId="74D37ECE" w14:textId="77777777" w:rsidR="006E60D7" w:rsidRPr="006E60D7" w:rsidRDefault="006E60D7" w:rsidP="00886D0B">
            <w:pPr>
              <w:spacing w:line="480" w:lineRule="auto"/>
              <w:rPr>
                <w:sz w:val="20"/>
                <w:szCs w:val="20"/>
              </w:rPr>
            </w:pPr>
          </w:p>
        </w:tc>
      </w:tr>
      <w:tr w:rsidR="006E60D7" w14:paraId="5B41A7FE" w14:textId="77777777" w:rsidTr="00B001CB">
        <w:tc>
          <w:tcPr>
            <w:tcW w:w="1437" w:type="dxa"/>
          </w:tcPr>
          <w:p w14:paraId="5946CF2E" w14:textId="77777777" w:rsidR="006E60D7" w:rsidRPr="006E60D7" w:rsidRDefault="006E60D7" w:rsidP="00886D0B">
            <w:pPr>
              <w:spacing w:line="480" w:lineRule="auto"/>
              <w:rPr>
                <w:sz w:val="20"/>
                <w:szCs w:val="20"/>
              </w:rPr>
            </w:pPr>
            <w:r w:rsidRPr="006E60D7">
              <w:rPr>
                <w:sz w:val="20"/>
                <w:szCs w:val="20"/>
              </w:rPr>
              <w:t>“</w:t>
            </w:r>
            <w:proofErr w:type="spellStart"/>
            <w:r w:rsidRPr="006E60D7">
              <w:rPr>
                <w:sz w:val="20"/>
                <w:szCs w:val="20"/>
              </w:rPr>
              <w:t>feenam</w:t>
            </w:r>
            <w:proofErr w:type="spellEnd"/>
            <w:r w:rsidRPr="006E60D7">
              <w:rPr>
                <w:sz w:val="20"/>
                <w:szCs w:val="20"/>
              </w:rPr>
              <w:t>”</w:t>
            </w:r>
          </w:p>
        </w:tc>
        <w:tc>
          <w:tcPr>
            <w:tcW w:w="1599" w:type="dxa"/>
          </w:tcPr>
          <w:p w14:paraId="0C86FBBE" w14:textId="77777777" w:rsidR="006E60D7" w:rsidRPr="006E60D7" w:rsidRDefault="006E60D7" w:rsidP="00886D0B">
            <w:pPr>
              <w:spacing w:line="480" w:lineRule="auto"/>
              <w:rPr>
                <w:sz w:val="20"/>
                <w:szCs w:val="20"/>
              </w:rPr>
            </w:pPr>
            <w:r w:rsidRPr="006E60D7">
              <w:rPr>
                <w:sz w:val="20"/>
                <w:szCs w:val="20"/>
              </w:rPr>
              <w:t>Exposure</w:t>
            </w:r>
          </w:p>
        </w:tc>
        <w:tc>
          <w:tcPr>
            <w:tcW w:w="1508" w:type="dxa"/>
          </w:tcPr>
          <w:p w14:paraId="31746E4F" w14:textId="77777777" w:rsidR="006E60D7" w:rsidRPr="006E60D7" w:rsidRDefault="006E60D7" w:rsidP="00886D0B">
            <w:pPr>
              <w:spacing w:line="480" w:lineRule="auto"/>
              <w:rPr>
                <w:sz w:val="20"/>
                <w:szCs w:val="20"/>
              </w:rPr>
            </w:pPr>
            <w:r w:rsidRPr="006E60D7">
              <w:rPr>
                <w:sz w:val="20"/>
                <w:szCs w:val="20"/>
              </w:rPr>
              <w:t>Object 46</w:t>
            </w:r>
          </w:p>
        </w:tc>
        <w:tc>
          <w:tcPr>
            <w:tcW w:w="1508" w:type="dxa"/>
          </w:tcPr>
          <w:p w14:paraId="5AB88EB6" w14:textId="77777777" w:rsidR="006E60D7" w:rsidRPr="006E60D7" w:rsidRDefault="006E60D7" w:rsidP="00886D0B">
            <w:pPr>
              <w:spacing w:line="480" w:lineRule="auto"/>
              <w:rPr>
                <w:sz w:val="20"/>
                <w:szCs w:val="20"/>
              </w:rPr>
            </w:pPr>
            <w:r w:rsidRPr="006E60D7">
              <w:rPr>
                <w:sz w:val="20"/>
                <w:szCs w:val="20"/>
              </w:rPr>
              <w:t>Object 47</w:t>
            </w:r>
          </w:p>
        </w:tc>
        <w:tc>
          <w:tcPr>
            <w:tcW w:w="1318" w:type="dxa"/>
          </w:tcPr>
          <w:p w14:paraId="7547B6ED" w14:textId="77777777" w:rsidR="006E60D7" w:rsidRPr="006E60D7" w:rsidRDefault="006E60D7" w:rsidP="00886D0B">
            <w:pPr>
              <w:spacing w:line="480" w:lineRule="auto"/>
              <w:rPr>
                <w:sz w:val="20"/>
                <w:szCs w:val="20"/>
              </w:rPr>
            </w:pPr>
            <w:r w:rsidRPr="006E60D7">
              <w:rPr>
                <w:sz w:val="20"/>
                <w:szCs w:val="20"/>
              </w:rPr>
              <w:t>Left</w:t>
            </w:r>
          </w:p>
        </w:tc>
      </w:tr>
      <w:tr w:rsidR="006E60D7" w14:paraId="51C009AE" w14:textId="77777777" w:rsidTr="00B001CB">
        <w:tc>
          <w:tcPr>
            <w:tcW w:w="1437" w:type="dxa"/>
          </w:tcPr>
          <w:p w14:paraId="00D6ABE5" w14:textId="77777777" w:rsidR="006E60D7" w:rsidRPr="006E60D7" w:rsidRDefault="006E60D7" w:rsidP="00886D0B">
            <w:pPr>
              <w:spacing w:line="480" w:lineRule="auto"/>
              <w:rPr>
                <w:sz w:val="20"/>
                <w:szCs w:val="20"/>
              </w:rPr>
            </w:pPr>
          </w:p>
        </w:tc>
        <w:tc>
          <w:tcPr>
            <w:tcW w:w="1599" w:type="dxa"/>
          </w:tcPr>
          <w:p w14:paraId="468D23E4" w14:textId="77777777" w:rsidR="006E60D7" w:rsidRPr="006E60D7" w:rsidRDefault="006E60D7" w:rsidP="00886D0B">
            <w:pPr>
              <w:spacing w:line="480" w:lineRule="auto"/>
              <w:rPr>
                <w:sz w:val="20"/>
                <w:szCs w:val="20"/>
              </w:rPr>
            </w:pPr>
            <w:r w:rsidRPr="006E60D7">
              <w:rPr>
                <w:sz w:val="20"/>
                <w:szCs w:val="20"/>
              </w:rPr>
              <w:t>Test</w:t>
            </w:r>
          </w:p>
        </w:tc>
        <w:tc>
          <w:tcPr>
            <w:tcW w:w="1508" w:type="dxa"/>
          </w:tcPr>
          <w:p w14:paraId="2FA6C868" w14:textId="77777777" w:rsidR="006E60D7" w:rsidRPr="006E60D7" w:rsidRDefault="006E60D7" w:rsidP="00886D0B">
            <w:pPr>
              <w:spacing w:line="480" w:lineRule="auto"/>
              <w:rPr>
                <w:sz w:val="20"/>
                <w:szCs w:val="20"/>
              </w:rPr>
            </w:pPr>
            <w:r w:rsidRPr="006E60D7">
              <w:rPr>
                <w:sz w:val="20"/>
                <w:szCs w:val="20"/>
              </w:rPr>
              <w:t>Object 48</w:t>
            </w:r>
          </w:p>
        </w:tc>
        <w:tc>
          <w:tcPr>
            <w:tcW w:w="1508" w:type="dxa"/>
          </w:tcPr>
          <w:p w14:paraId="2C631646" w14:textId="77777777" w:rsidR="006E60D7" w:rsidRPr="006E60D7" w:rsidRDefault="006E60D7" w:rsidP="00886D0B">
            <w:pPr>
              <w:spacing w:line="480" w:lineRule="auto"/>
              <w:rPr>
                <w:sz w:val="20"/>
                <w:szCs w:val="20"/>
              </w:rPr>
            </w:pPr>
            <w:r w:rsidRPr="006E60D7">
              <w:rPr>
                <w:sz w:val="20"/>
                <w:szCs w:val="20"/>
              </w:rPr>
              <w:t>Object 47</w:t>
            </w:r>
          </w:p>
        </w:tc>
        <w:tc>
          <w:tcPr>
            <w:tcW w:w="1318" w:type="dxa"/>
          </w:tcPr>
          <w:p w14:paraId="705A42C2" w14:textId="77777777" w:rsidR="006E60D7" w:rsidRPr="006E60D7" w:rsidRDefault="006E60D7" w:rsidP="00886D0B">
            <w:pPr>
              <w:spacing w:line="480" w:lineRule="auto"/>
              <w:rPr>
                <w:sz w:val="20"/>
                <w:szCs w:val="20"/>
              </w:rPr>
            </w:pPr>
          </w:p>
        </w:tc>
      </w:tr>
    </w:tbl>
    <w:p w14:paraId="6FCF4BBC" w14:textId="6D6061BC" w:rsidR="00424EEC" w:rsidRPr="00886D0B" w:rsidRDefault="006E60D7" w:rsidP="00886D0B">
      <w:pPr>
        <w:spacing w:line="480" w:lineRule="auto"/>
        <w:rPr>
          <w:sz w:val="20"/>
          <w:szCs w:val="20"/>
        </w:rPr>
      </w:pPr>
      <w:commentRangeStart w:id="28"/>
      <w:r>
        <w:rPr>
          <w:sz w:val="20"/>
          <w:szCs w:val="20"/>
        </w:rPr>
        <w:t>Table 1. Object layout, novel words, and gaze directions.</w:t>
      </w:r>
      <w:commentRangeEnd w:id="28"/>
      <w:r w:rsidR="001841C7">
        <w:rPr>
          <w:rStyle w:val="CommentReference"/>
        </w:rPr>
        <w:commentReference w:id="28"/>
      </w:r>
    </w:p>
    <w:p w14:paraId="7E994CC6" w14:textId="77777777" w:rsidR="00366E9B" w:rsidRDefault="009E07C5" w:rsidP="00886D0B">
      <w:pPr>
        <w:spacing w:line="480" w:lineRule="auto"/>
      </w:pPr>
      <w:r>
        <w:tab/>
        <w:t xml:space="preserve">Some of the exposure/test trial pairs were </w:t>
      </w:r>
      <w:r>
        <w:rPr>
          <w:i/>
        </w:rPr>
        <w:t>training</w:t>
      </w:r>
      <w:r>
        <w:t xml:space="preserve"> pairs. The objects in training trials were commonly recognizable objects, such as a squirrel or a cup, while the corresponding words were common English words that corresponded to an object on the screen, such as “squirrel” or “tomato”. </w:t>
      </w:r>
      <w:commentRangeStart w:id="29"/>
      <w:r>
        <w:t xml:space="preserve">The training trials were meant both to signal to the participant that the face was “labeling” objects on the screen and to check that participants were following the face’s gaze (in the </w:t>
      </w:r>
      <w:r w:rsidRPr="00BA01B9">
        <w:rPr>
          <w:i/>
        </w:rPr>
        <w:t>gaze</w:t>
      </w:r>
      <w:r>
        <w:t xml:space="preserve"> condition). </w:t>
      </w:r>
      <w:commentRangeEnd w:id="29"/>
      <w:r w:rsidR="001841C7">
        <w:rPr>
          <w:rStyle w:val="CommentReference"/>
        </w:rPr>
        <w:commentReference w:id="29"/>
      </w:r>
      <w:r w:rsidR="00BA01B9">
        <w:t xml:space="preserve">In the </w:t>
      </w:r>
      <w:r w:rsidR="00BA01B9">
        <w:rPr>
          <w:i/>
        </w:rPr>
        <w:t>no-gaze</w:t>
      </w:r>
      <w:r w:rsidR="00BA01B9">
        <w:t xml:space="preserve"> condition, the woman’s face looked straight ahead as the objects were labeled, while in the </w:t>
      </w:r>
      <w:r w:rsidR="00BA01B9">
        <w:rPr>
          <w:i/>
        </w:rPr>
        <w:t xml:space="preserve">gaze </w:t>
      </w:r>
      <w:r w:rsidR="00BA01B9">
        <w:t>condition, she looked at one of the two objects, consistent with the novel trials.</w:t>
      </w:r>
    </w:p>
    <w:p w14:paraId="1864BD26" w14:textId="58E9A68F" w:rsidR="00F713B8" w:rsidRDefault="00424EEC" w:rsidP="00886D0B">
      <w:pPr>
        <w:spacing w:line="480" w:lineRule="auto"/>
      </w:pPr>
      <w:r>
        <w:tab/>
      </w:r>
      <w:commentRangeStart w:id="30"/>
      <w:r>
        <w:t>[one or two screenshots of training trials]</w:t>
      </w:r>
      <w:commentRangeEnd w:id="30"/>
      <w:r w:rsidR="001841C7">
        <w:rPr>
          <w:rStyle w:val="CommentReference"/>
        </w:rPr>
        <w:commentReference w:id="30"/>
      </w:r>
    </w:p>
    <w:p w14:paraId="6BB92BBA" w14:textId="77777777" w:rsidR="00AA3EBD" w:rsidRPr="00886D0B" w:rsidRDefault="00AA3EBD" w:rsidP="00886D0B">
      <w:pPr>
        <w:spacing w:line="480" w:lineRule="auto"/>
        <w:ind w:firstLine="720"/>
        <w:rPr>
          <w:b/>
        </w:rPr>
      </w:pPr>
      <w:commentRangeStart w:id="31"/>
      <w:r w:rsidRPr="00886D0B">
        <w:rPr>
          <w:b/>
        </w:rPr>
        <w:t>Procedure</w:t>
      </w:r>
      <w:commentRangeEnd w:id="31"/>
      <w:r w:rsidR="007B4B70">
        <w:rPr>
          <w:rStyle w:val="CommentReference"/>
        </w:rPr>
        <w:commentReference w:id="31"/>
      </w:r>
    </w:p>
    <w:p w14:paraId="39CF5F01" w14:textId="330CEE58" w:rsidR="00AA3EBD" w:rsidRDefault="00AA3EBD" w:rsidP="00886D0B">
      <w:pPr>
        <w:spacing w:line="480" w:lineRule="auto"/>
      </w:pPr>
      <w:r>
        <w:tab/>
        <w:t xml:space="preserve">Participants were seated in front of </w:t>
      </w:r>
      <w:commentRangeStart w:id="32"/>
      <w:r>
        <w:t xml:space="preserve">a monitor </w:t>
      </w:r>
      <w:commentRangeEnd w:id="32"/>
      <w:r w:rsidR="007B4B70">
        <w:rPr>
          <w:rStyle w:val="CommentReference"/>
        </w:rPr>
        <w:commentReference w:id="32"/>
      </w:r>
      <w:r>
        <w:t>and told they would watch a very short video, during which their eye movements would be recorded. They were asked to stay still and to keep their eyes on the screen.</w:t>
      </w:r>
      <w:r w:rsidR="00F713B8">
        <w:t xml:space="preserve"> The experimenter then began the video, which consisted of </w:t>
      </w:r>
      <w:commentRangeStart w:id="33"/>
      <w:r w:rsidR="00F713B8">
        <w:t>a five-point calibration</w:t>
      </w:r>
      <w:commentRangeEnd w:id="33"/>
      <w:r w:rsidR="007B4B70">
        <w:rPr>
          <w:rStyle w:val="CommentReference"/>
        </w:rPr>
        <w:commentReference w:id="33"/>
      </w:r>
      <w:r w:rsidR="00F713B8">
        <w:t>, two training trials, and sixteen novel trials. The experimenter then stepped away fr</w:t>
      </w:r>
      <w:r w:rsidR="00DC5431">
        <w:t xml:space="preserve">om the screen until the </w:t>
      </w:r>
      <w:del w:id="35" w:author="Kyle MacDonald" w:date="2016-04-09T15:34:00Z">
        <w:r w:rsidR="00DC5431" w:rsidDel="007B4B70">
          <w:delText xml:space="preserve">video </w:delText>
        </w:r>
      </w:del>
      <w:ins w:id="36" w:author="Kyle MacDonald" w:date="2016-04-09T15:34:00Z">
        <w:r w:rsidR="007B4B70">
          <w:t xml:space="preserve">experiment </w:t>
        </w:r>
      </w:ins>
      <w:r w:rsidR="00DC5431">
        <w:t>was over</w:t>
      </w:r>
      <w:r w:rsidR="00F713B8">
        <w:t xml:space="preserve">. </w:t>
      </w:r>
    </w:p>
    <w:sectPr w:rsidR="00AA3EBD" w:rsidSect="002258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yle MacDonald" w:date="2016-04-09T14:44:00Z" w:initials="KM">
    <w:p w14:paraId="7357E126" w14:textId="283495F3" w:rsidR="00A96A31" w:rsidRDefault="00A96A31">
      <w:pPr>
        <w:pStyle w:val="CommentText"/>
      </w:pPr>
      <w:r>
        <w:rPr>
          <w:rStyle w:val="CommentReference"/>
        </w:rPr>
        <w:annotationRef/>
      </w:r>
      <w:r>
        <w:t xml:space="preserve">Any background information about the participants? Genders? Ages? </w:t>
      </w:r>
    </w:p>
  </w:comment>
  <w:comment w:id="1" w:author="Allison Dods" w:date="2016-04-01T14:10:00Z" w:initials="AD">
    <w:p w14:paraId="637C7A82" w14:textId="77777777" w:rsidR="00A96A31" w:rsidRDefault="00A96A31">
      <w:pPr>
        <w:pStyle w:val="CommentText"/>
      </w:pPr>
      <w:r>
        <w:rPr>
          <w:rStyle w:val="CommentReference"/>
        </w:rPr>
        <w:annotationRef/>
      </w:r>
      <w:r>
        <w:t>Should I mention the participants who were excluded due to experimenter error (the IRB issue)?</w:t>
      </w:r>
    </w:p>
  </w:comment>
  <w:comment w:id="2" w:author="Kyle MacDonald" w:date="2016-04-09T14:49:00Z" w:initials="KM">
    <w:p w14:paraId="48E4C48C" w14:textId="10E0F0C5" w:rsidR="00A96A31" w:rsidRDefault="00A96A31">
      <w:pPr>
        <w:pStyle w:val="CommentText"/>
      </w:pPr>
      <w:r>
        <w:rPr>
          <w:rStyle w:val="CommentReference"/>
        </w:rPr>
        <w:annotationRef/>
      </w:r>
      <w:r>
        <w:rPr>
          <w:rStyle w:val="CommentReference"/>
        </w:rPr>
        <w:t>I don’t think you need to say anything about the IRB exclusions, but you definitely want to report any exclusions based on experimenter error or data filtering criteria.</w:t>
      </w:r>
    </w:p>
  </w:comment>
  <w:comment w:id="3" w:author="Kyle MacDonald" w:date="2016-04-09T15:27:00Z" w:initials="KM">
    <w:p w14:paraId="69DCFDDD" w14:textId="20E4785E" w:rsidR="00A96A31" w:rsidRDefault="00A96A31">
      <w:pPr>
        <w:pStyle w:val="CommentText"/>
      </w:pPr>
      <w:r>
        <w:rPr>
          <w:rStyle w:val="CommentReference"/>
        </w:rPr>
        <w:annotationRef/>
      </w:r>
      <w:r>
        <w:t>It might make sense to subsection the methods differently. One idea:</w:t>
      </w:r>
    </w:p>
    <w:p w14:paraId="526E653D" w14:textId="77777777" w:rsidR="00A96A31" w:rsidRDefault="00A96A31">
      <w:pPr>
        <w:pStyle w:val="CommentText"/>
      </w:pPr>
    </w:p>
    <w:p w14:paraId="4C4C8A08" w14:textId="34477BB6" w:rsidR="00A96A31" w:rsidRDefault="00A96A31">
      <w:pPr>
        <w:pStyle w:val="CommentText"/>
      </w:pPr>
      <w:r>
        <w:t>- Method</w:t>
      </w:r>
    </w:p>
    <w:p w14:paraId="2F58295A" w14:textId="0444BF11" w:rsidR="00A96A31" w:rsidRDefault="00A96A31">
      <w:pPr>
        <w:pStyle w:val="CommentText"/>
      </w:pPr>
      <w:r>
        <w:tab/>
        <w:t>- Participants</w:t>
      </w:r>
    </w:p>
    <w:p w14:paraId="3561CEBB" w14:textId="5988247E" w:rsidR="00A96A31" w:rsidRDefault="00A96A31">
      <w:pPr>
        <w:pStyle w:val="CommentText"/>
      </w:pPr>
      <w:r>
        <w:tab/>
        <w:t>- Stimuli and Apparatus</w:t>
      </w:r>
    </w:p>
    <w:p w14:paraId="5C62AE90" w14:textId="2337B11B" w:rsidR="00A96A31" w:rsidRDefault="00A96A31">
      <w:pPr>
        <w:pStyle w:val="CommentText"/>
      </w:pPr>
      <w:r>
        <w:tab/>
        <w:t>- Design and Procedure</w:t>
      </w:r>
    </w:p>
    <w:p w14:paraId="2A920DB6" w14:textId="77777777" w:rsidR="00A96A31" w:rsidRDefault="00A96A31">
      <w:pPr>
        <w:pStyle w:val="CommentText"/>
      </w:pPr>
    </w:p>
    <w:p w14:paraId="4024BBBC" w14:textId="6079703A" w:rsidR="00A96A31" w:rsidRDefault="00A96A31">
      <w:pPr>
        <w:pStyle w:val="CommentText"/>
      </w:pPr>
      <w:r>
        <w:t>I think separating the stimuli/apparatus description might make things more clear because it will allow you leave all counts and other design related information until later. Otherwise I’m asking myself things like, “Why 48 novel objects?” “Why are there pairs?”</w:t>
      </w:r>
    </w:p>
  </w:comment>
  <w:comment w:id="4" w:author="Kyle MacDonald" w:date="2016-04-09T15:05:00Z" w:initials="KM">
    <w:p w14:paraId="4398D8DE" w14:textId="463602A2" w:rsidR="00A96A31" w:rsidRDefault="00A96A31">
      <w:pPr>
        <w:pStyle w:val="CommentText"/>
      </w:pPr>
      <w:r>
        <w:rPr>
          <w:rStyle w:val="CommentReference"/>
        </w:rPr>
        <w:annotationRef/>
      </w:r>
      <w:r>
        <w:t>How many participants? Were the screen sizes different? Any reason for different screens?</w:t>
      </w:r>
    </w:p>
  </w:comment>
  <w:comment w:id="5" w:author="Kyle MacDonald" w:date="2016-04-09T14:47:00Z" w:initials="KM">
    <w:p w14:paraId="4C17AEBC" w14:textId="573BDF1B" w:rsidR="00A96A31" w:rsidRDefault="00A96A31">
      <w:pPr>
        <w:pStyle w:val="CommentText"/>
      </w:pPr>
      <w:r>
        <w:rPr>
          <w:rStyle w:val="CommentReference"/>
        </w:rPr>
        <w:annotationRef/>
      </w:r>
      <w:r>
        <w:t xml:space="preserve">I had a hard time parsing this sentence. I think because I’m not sure what “pairs” refers to yet. </w:t>
      </w:r>
    </w:p>
  </w:comment>
  <w:comment w:id="6" w:author="Kyle MacDonald" w:date="2016-04-09T15:19:00Z" w:initials="KM">
    <w:p w14:paraId="081B5563" w14:textId="7FB6EDB6" w:rsidR="00A96A31" w:rsidRDefault="00A96A31">
      <w:pPr>
        <w:pStyle w:val="CommentText"/>
      </w:pPr>
      <w:r>
        <w:rPr>
          <w:rStyle w:val="CommentReference"/>
        </w:rPr>
        <w:annotationRef/>
      </w:r>
      <w:r>
        <w:t xml:space="preserve">How many trials total? </w:t>
      </w:r>
    </w:p>
  </w:comment>
  <w:comment w:id="7" w:author="Kyle MacDonald" w:date="2016-04-09T15:20:00Z" w:initials="KM">
    <w:p w14:paraId="27CA63E4" w14:textId="7B0E2995" w:rsidR="00A96A31" w:rsidRDefault="00A96A31">
      <w:pPr>
        <w:pStyle w:val="CommentText"/>
      </w:pPr>
      <w:r>
        <w:rPr>
          <w:rStyle w:val="CommentReference"/>
        </w:rPr>
        <w:annotationRef/>
      </w:r>
      <w:r>
        <w:t>Why 48?</w:t>
      </w:r>
    </w:p>
  </w:comment>
  <w:comment w:id="14" w:author="Kyle MacDonald" w:date="2016-04-09T15:08:00Z" w:initials="KM">
    <w:p w14:paraId="4985EC93" w14:textId="52C3A833" w:rsidR="00A96A31" w:rsidRDefault="00A96A31">
      <w:pPr>
        <w:pStyle w:val="CommentText"/>
      </w:pPr>
      <w:r>
        <w:rPr>
          <w:rStyle w:val="CommentReference"/>
        </w:rPr>
        <w:annotationRef/>
      </w:r>
      <w:r>
        <w:rPr>
          <w:rStyle w:val="CommentReference"/>
        </w:rPr>
        <w:t>There is a lot of information in this sentence. You might try splitting it up into two sentences.</w:t>
      </w:r>
    </w:p>
  </w:comment>
  <w:comment w:id="15" w:author="Kyle MacDonald" w:date="2016-04-09T15:09:00Z" w:initials="KM">
    <w:p w14:paraId="35EA159D" w14:textId="63AC8219" w:rsidR="00A96A31" w:rsidRDefault="00A96A31">
      <w:pPr>
        <w:pStyle w:val="CommentText"/>
      </w:pPr>
      <w:r>
        <w:rPr>
          <w:rStyle w:val="CommentReference"/>
        </w:rPr>
        <w:annotationRef/>
      </w:r>
      <w:r>
        <w:t>What does “other” object refer to here?</w:t>
      </w:r>
    </w:p>
  </w:comment>
  <w:comment w:id="16" w:author="Kyle MacDonald" w:date="2016-04-09T15:09:00Z" w:initials="KM">
    <w:p w14:paraId="6C07F563" w14:textId="6568F62F" w:rsidR="00A96A31" w:rsidRDefault="00A96A31">
      <w:pPr>
        <w:pStyle w:val="CommentText"/>
      </w:pPr>
      <w:r>
        <w:rPr>
          <w:rStyle w:val="CommentReference"/>
        </w:rPr>
        <w:annotationRef/>
      </w:r>
      <w:r>
        <w:t>Yes! This will definitely be helpful</w:t>
      </w:r>
    </w:p>
  </w:comment>
  <w:comment w:id="17" w:author="Kyle MacDonald" w:date="2016-04-09T15:29:00Z" w:initials="KM">
    <w:p w14:paraId="11BB602A" w14:textId="475A625D" w:rsidR="00A96A31" w:rsidRDefault="00A96A31">
      <w:pPr>
        <w:pStyle w:val="CommentText"/>
      </w:pPr>
      <w:r>
        <w:rPr>
          <w:rStyle w:val="CommentReference"/>
        </w:rPr>
        <w:annotationRef/>
      </w:r>
      <w:r>
        <w:t>This makes it seem like there are other kinds of test trials that are not novel.</w:t>
      </w:r>
    </w:p>
  </w:comment>
  <w:comment w:id="18" w:author="Kyle MacDonald" w:date="2016-04-09T15:32:00Z" w:initials="KM">
    <w:p w14:paraId="00A6A08B" w14:textId="68F8D828" w:rsidR="00A96A31" w:rsidRDefault="00A96A31">
      <w:pPr>
        <w:pStyle w:val="CommentText"/>
      </w:pPr>
      <w:r>
        <w:rPr>
          <w:rStyle w:val="CommentReference"/>
        </w:rPr>
        <w:annotationRef/>
      </w:r>
      <w:r>
        <w:t>Do you have a condition name for the other kind of trial: “not-kept?”</w:t>
      </w:r>
    </w:p>
  </w:comment>
  <w:comment w:id="19" w:author="Kyle MacDonald" w:date="2016-04-09T15:10:00Z" w:initials="KM">
    <w:p w14:paraId="06B95FD7" w14:textId="333FA186" w:rsidR="00A96A31" w:rsidRDefault="00A96A31">
      <w:pPr>
        <w:pStyle w:val="CommentText"/>
      </w:pPr>
      <w:r>
        <w:rPr>
          <w:rStyle w:val="CommentReference"/>
        </w:rPr>
        <w:annotationRef/>
      </w:r>
      <w:r>
        <w:t xml:space="preserve">On the left of what? </w:t>
      </w:r>
    </w:p>
  </w:comment>
  <w:comment w:id="20" w:author="Kyle MacDonald" w:date="2016-04-09T15:11:00Z" w:initials="KM">
    <w:p w14:paraId="2B246CB8" w14:textId="4EB5F7D8" w:rsidR="00A96A31" w:rsidRDefault="00A96A31">
      <w:pPr>
        <w:pStyle w:val="CommentText"/>
      </w:pPr>
      <w:r>
        <w:rPr>
          <w:rStyle w:val="CommentReference"/>
        </w:rPr>
        <w:annotationRef/>
      </w:r>
      <w:r>
        <w:t>Hmm, this is tricky. Maybe you could say, “The new object…” instead of “the second?”</w:t>
      </w:r>
    </w:p>
  </w:comment>
  <w:comment w:id="21" w:author="Kyle MacDonald" w:date="2016-04-09T15:30:00Z" w:initials="KM">
    <w:p w14:paraId="541E6355" w14:textId="73D83832" w:rsidR="00A96A31" w:rsidRDefault="00A96A31">
      <w:pPr>
        <w:pStyle w:val="CommentText"/>
      </w:pPr>
      <w:r>
        <w:rPr>
          <w:rStyle w:val="CommentReference"/>
        </w:rPr>
        <w:annotationRef/>
      </w:r>
      <w:r>
        <w:t>This is tricky too! I’ve been using “target of gaze” when I write about this. Maybe that would work better here?</w:t>
      </w:r>
    </w:p>
  </w:comment>
  <w:comment w:id="22" w:author="Kyle MacDonald" w:date="2016-04-09T15:32:00Z" w:initials="KM">
    <w:p w14:paraId="26478655" w14:textId="7BCBB07F" w:rsidR="00A96A31" w:rsidRDefault="00A96A31">
      <w:pPr>
        <w:pStyle w:val="CommentText"/>
      </w:pPr>
      <w:r>
        <w:rPr>
          <w:rStyle w:val="CommentReference"/>
        </w:rPr>
        <w:annotationRef/>
      </w:r>
      <w:r>
        <w:t xml:space="preserve">Hmm, can you say a bit more about how the kept/not-kept allowed you to explore attention to the non-socially cued object? </w:t>
      </w:r>
    </w:p>
  </w:comment>
  <w:comment w:id="28" w:author="Kyle MacDonald" w:date="2016-04-09T15:13:00Z" w:initials="KM">
    <w:p w14:paraId="3B8F0C49" w14:textId="376F7E84" w:rsidR="00A96A31" w:rsidRDefault="00A96A31">
      <w:pPr>
        <w:pStyle w:val="CommentText"/>
      </w:pPr>
      <w:r>
        <w:rPr>
          <w:rStyle w:val="CommentReference"/>
        </w:rPr>
        <w:annotationRef/>
      </w:r>
      <w:r>
        <w:t>I think this information might be better communicated as a figure, showing what an exposure/test trial pair looked like across the two conditions.</w:t>
      </w:r>
    </w:p>
  </w:comment>
  <w:comment w:id="29" w:author="Kyle MacDonald" w:date="2016-04-09T15:15:00Z" w:initials="KM">
    <w:p w14:paraId="643BF16F" w14:textId="77777777" w:rsidR="00A96A31" w:rsidRDefault="00A96A31">
      <w:pPr>
        <w:pStyle w:val="CommentText"/>
      </w:pPr>
      <w:r>
        <w:rPr>
          <w:rStyle w:val="CommentReference"/>
        </w:rPr>
        <w:annotationRef/>
      </w:r>
      <w:r>
        <w:t xml:space="preserve">Are you going to use gaze following on the training trials as an exclusionary criterion? </w:t>
      </w:r>
    </w:p>
    <w:p w14:paraId="6AAA18BF" w14:textId="77777777" w:rsidR="00A96A31" w:rsidRDefault="00A96A31">
      <w:pPr>
        <w:pStyle w:val="CommentText"/>
      </w:pPr>
    </w:p>
    <w:p w14:paraId="3736FD16" w14:textId="77777777" w:rsidR="00A96A31" w:rsidRDefault="00A96A31">
      <w:pPr>
        <w:pStyle w:val="CommentText"/>
      </w:pPr>
      <w:r>
        <w:t xml:space="preserve">Do the training trials come before the exposure/test trials? Or are they interleaved? </w:t>
      </w:r>
    </w:p>
    <w:p w14:paraId="0ACE7AF1" w14:textId="77777777" w:rsidR="00A96A31" w:rsidRDefault="00A96A31">
      <w:pPr>
        <w:pStyle w:val="CommentText"/>
      </w:pPr>
    </w:p>
    <w:p w14:paraId="4B556698" w14:textId="2E4F37C8" w:rsidR="00A96A31" w:rsidRDefault="00A96A31">
      <w:pPr>
        <w:pStyle w:val="CommentText"/>
      </w:pPr>
      <w:r>
        <w:t>If they are presented first, I think it might be nice to describe them earlier.</w:t>
      </w:r>
    </w:p>
  </w:comment>
  <w:comment w:id="30" w:author="Kyle MacDonald" w:date="2016-04-09T15:33:00Z" w:initials="KM">
    <w:p w14:paraId="301BD165" w14:textId="5AC30CF7" w:rsidR="00A96A31" w:rsidRDefault="00A96A31">
      <w:pPr>
        <w:pStyle w:val="CommentText"/>
      </w:pPr>
      <w:r>
        <w:rPr>
          <w:rStyle w:val="CommentReference"/>
        </w:rPr>
        <w:annotationRef/>
      </w:r>
      <w:r>
        <w:t xml:space="preserve">Maybe these screenshots will be unnecessary? </w:t>
      </w:r>
    </w:p>
  </w:comment>
  <w:comment w:id="31" w:author="Kyle MacDonald" w:date="2016-04-09T15:34:00Z" w:initials="KM">
    <w:p w14:paraId="38B99C86" w14:textId="5060E5D5" w:rsidR="00A96A31" w:rsidRDefault="00A96A31">
      <w:pPr>
        <w:pStyle w:val="CommentText"/>
      </w:pPr>
      <w:r>
        <w:rPr>
          <w:rStyle w:val="CommentReference"/>
        </w:rPr>
        <w:annotationRef/>
      </w:r>
      <w:r>
        <w:t>How long on average did the experiment take?</w:t>
      </w:r>
    </w:p>
    <w:p w14:paraId="07D53F58" w14:textId="77777777" w:rsidR="00A96A31" w:rsidRDefault="00A96A31">
      <w:pPr>
        <w:pStyle w:val="CommentText"/>
      </w:pPr>
    </w:p>
    <w:p w14:paraId="1AEBBDC1" w14:textId="77777777" w:rsidR="00A96A31" w:rsidRDefault="00A96A31">
      <w:pPr>
        <w:pStyle w:val="CommentText"/>
      </w:pPr>
    </w:p>
  </w:comment>
  <w:comment w:id="32" w:author="Kyle MacDonald" w:date="2016-04-09T15:33:00Z" w:initials="KM">
    <w:p w14:paraId="044916E1" w14:textId="1A2C8366" w:rsidR="00A96A31" w:rsidRDefault="00A96A31">
      <w:pPr>
        <w:pStyle w:val="CommentText"/>
      </w:pPr>
      <w:r>
        <w:rPr>
          <w:rStyle w:val="CommentReference"/>
        </w:rPr>
        <w:annotationRef/>
      </w:r>
      <w:r>
        <w:t>How far from the monitor?</w:t>
      </w:r>
    </w:p>
  </w:comment>
  <w:comment w:id="33" w:author="Kyle MacDonald" w:date="2016-04-09T15:51:00Z" w:initials="KM">
    <w:p w14:paraId="15EB5135" w14:textId="77777777" w:rsidR="00A96A31" w:rsidRDefault="00A96A31">
      <w:pPr>
        <w:pStyle w:val="CommentText"/>
      </w:pPr>
      <w:r>
        <w:rPr>
          <w:rStyle w:val="CommentReference"/>
        </w:rPr>
        <w:annotationRef/>
      </w:r>
      <w:r>
        <w:t xml:space="preserve">What is the calibration? Why did you use it?  In general we might need to say more about what is going on with the eye tracking. </w:t>
      </w:r>
    </w:p>
    <w:p w14:paraId="6447A54F" w14:textId="77777777" w:rsidR="00A96A31" w:rsidRDefault="00A96A31">
      <w:pPr>
        <w:pStyle w:val="CommentText"/>
      </w:pPr>
    </w:p>
    <w:p w14:paraId="06325CB3" w14:textId="6C6E236F" w:rsidR="00A96A31" w:rsidRDefault="00A96A31">
      <w:pPr>
        <w:pStyle w:val="CommentText"/>
      </w:pPr>
      <w:r>
        <w:t xml:space="preserve">Here’s the link to Erica’s </w:t>
      </w:r>
      <w:r w:rsidR="0091180A">
        <w:t xml:space="preserve">2015 </w:t>
      </w:r>
      <w:proofErr w:type="spellStart"/>
      <w:r>
        <w:t>cogsci</w:t>
      </w:r>
      <w:proofErr w:type="spellEnd"/>
      <w:r>
        <w:t xml:space="preserve"> paper which </w:t>
      </w:r>
      <w:r w:rsidR="0091180A">
        <w:t>used eye tracking that might be a helpful reference</w:t>
      </w:r>
      <w:bookmarkStart w:id="34" w:name="_GoBack"/>
      <w:bookmarkEnd w:id="34"/>
      <w:r w:rsidR="0091180A">
        <w:t xml:space="preserve">: </w:t>
      </w:r>
      <w:r w:rsidR="0091180A" w:rsidRPr="0091180A">
        <w:t>http://langcog.stanford.edu/papers/YWF_cogsci2015.pdf</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839BB"/>
    <w:multiLevelType w:val="hybridMultilevel"/>
    <w:tmpl w:val="4A40D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298"/>
    <w:rsid w:val="00097CBB"/>
    <w:rsid w:val="001841C7"/>
    <w:rsid w:val="002258DC"/>
    <w:rsid w:val="00366E9B"/>
    <w:rsid w:val="00424EEC"/>
    <w:rsid w:val="00687368"/>
    <w:rsid w:val="006B510C"/>
    <w:rsid w:val="006E60D7"/>
    <w:rsid w:val="007B4B70"/>
    <w:rsid w:val="00812350"/>
    <w:rsid w:val="00844CAC"/>
    <w:rsid w:val="00886D0B"/>
    <w:rsid w:val="008A1921"/>
    <w:rsid w:val="008E519C"/>
    <w:rsid w:val="0091180A"/>
    <w:rsid w:val="009E07C5"/>
    <w:rsid w:val="00A96A31"/>
    <w:rsid w:val="00AA3EBD"/>
    <w:rsid w:val="00B001CB"/>
    <w:rsid w:val="00BA01B9"/>
    <w:rsid w:val="00D45298"/>
    <w:rsid w:val="00DC5431"/>
    <w:rsid w:val="00DF4C7A"/>
    <w:rsid w:val="00E928C8"/>
    <w:rsid w:val="00F51701"/>
    <w:rsid w:val="00F71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641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298"/>
    <w:pPr>
      <w:ind w:left="720"/>
      <w:contextualSpacing/>
    </w:pPr>
  </w:style>
  <w:style w:type="character" w:styleId="CommentReference">
    <w:name w:val="annotation reference"/>
    <w:basedOn w:val="DefaultParagraphFont"/>
    <w:uiPriority w:val="99"/>
    <w:semiHidden/>
    <w:unhideWhenUsed/>
    <w:rsid w:val="00F713B8"/>
    <w:rPr>
      <w:sz w:val="18"/>
      <w:szCs w:val="18"/>
    </w:rPr>
  </w:style>
  <w:style w:type="paragraph" w:styleId="CommentText">
    <w:name w:val="annotation text"/>
    <w:basedOn w:val="Normal"/>
    <w:link w:val="CommentTextChar"/>
    <w:uiPriority w:val="99"/>
    <w:semiHidden/>
    <w:unhideWhenUsed/>
    <w:rsid w:val="00F713B8"/>
  </w:style>
  <w:style w:type="character" w:customStyle="1" w:styleId="CommentTextChar">
    <w:name w:val="Comment Text Char"/>
    <w:basedOn w:val="DefaultParagraphFont"/>
    <w:link w:val="CommentText"/>
    <w:uiPriority w:val="99"/>
    <w:semiHidden/>
    <w:rsid w:val="00F713B8"/>
  </w:style>
  <w:style w:type="paragraph" w:styleId="CommentSubject">
    <w:name w:val="annotation subject"/>
    <w:basedOn w:val="CommentText"/>
    <w:next w:val="CommentText"/>
    <w:link w:val="CommentSubjectChar"/>
    <w:uiPriority w:val="99"/>
    <w:semiHidden/>
    <w:unhideWhenUsed/>
    <w:rsid w:val="00F713B8"/>
    <w:rPr>
      <w:b/>
      <w:bCs/>
      <w:sz w:val="20"/>
      <w:szCs w:val="20"/>
    </w:rPr>
  </w:style>
  <w:style w:type="character" w:customStyle="1" w:styleId="CommentSubjectChar">
    <w:name w:val="Comment Subject Char"/>
    <w:basedOn w:val="CommentTextChar"/>
    <w:link w:val="CommentSubject"/>
    <w:uiPriority w:val="99"/>
    <w:semiHidden/>
    <w:rsid w:val="00F713B8"/>
    <w:rPr>
      <w:b/>
      <w:bCs/>
      <w:sz w:val="20"/>
      <w:szCs w:val="20"/>
    </w:rPr>
  </w:style>
  <w:style w:type="paragraph" w:styleId="BalloonText">
    <w:name w:val="Balloon Text"/>
    <w:basedOn w:val="Normal"/>
    <w:link w:val="BalloonTextChar"/>
    <w:uiPriority w:val="99"/>
    <w:semiHidden/>
    <w:unhideWhenUsed/>
    <w:rsid w:val="00F713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3B8"/>
    <w:rPr>
      <w:rFonts w:ascii="Lucida Grande" w:hAnsi="Lucida Grande" w:cs="Lucida Grande"/>
      <w:sz w:val="18"/>
      <w:szCs w:val="18"/>
    </w:rPr>
  </w:style>
  <w:style w:type="table" w:styleId="TableGrid">
    <w:name w:val="Table Grid"/>
    <w:basedOn w:val="TableNormal"/>
    <w:uiPriority w:val="59"/>
    <w:rsid w:val="00424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298"/>
    <w:pPr>
      <w:ind w:left="720"/>
      <w:contextualSpacing/>
    </w:pPr>
  </w:style>
  <w:style w:type="character" w:styleId="CommentReference">
    <w:name w:val="annotation reference"/>
    <w:basedOn w:val="DefaultParagraphFont"/>
    <w:uiPriority w:val="99"/>
    <w:semiHidden/>
    <w:unhideWhenUsed/>
    <w:rsid w:val="00F713B8"/>
    <w:rPr>
      <w:sz w:val="18"/>
      <w:szCs w:val="18"/>
    </w:rPr>
  </w:style>
  <w:style w:type="paragraph" w:styleId="CommentText">
    <w:name w:val="annotation text"/>
    <w:basedOn w:val="Normal"/>
    <w:link w:val="CommentTextChar"/>
    <w:uiPriority w:val="99"/>
    <w:semiHidden/>
    <w:unhideWhenUsed/>
    <w:rsid w:val="00F713B8"/>
  </w:style>
  <w:style w:type="character" w:customStyle="1" w:styleId="CommentTextChar">
    <w:name w:val="Comment Text Char"/>
    <w:basedOn w:val="DefaultParagraphFont"/>
    <w:link w:val="CommentText"/>
    <w:uiPriority w:val="99"/>
    <w:semiHidden/>
    <w:rsid w:val="00F713B8"/>
  </w:style>
  <w:style w:type="paragraph" w:styleId="CommentSubject">
    <w:name w:val="annotation subject"/>
    <w:basedOn w:val="CommentText"/>
    <w:next w:val="CommentText"/>
    <w:link w:val="CommentSubjectChar"/>
    <w:uiPriority w:val="99"/>
    <w:semiHidden/>
    <w:unhideWhenUsed/>
    <w:rsid w:val="00F713B8"/>
    <w:rPr>
      <w:b/>
      <w:bCs/>
      <w:sz w:val="20"/>
      <w:szCs w:val="20"/>
    </w:rPr>
  </w:style>
  <w:style w:type="character" w:customStyle="1" w:styleId="CommentSubjectChar">
    <w:name w:val="Comment Subject Char"/>
    <w:basedOn w:val="CommentTextChar"/>
    <w:link w:val="CommentSubject"/>
    <w:uiPriority w:val="99"/>
    <w:semiHidden/>
    <w:rsid w:val="00F713B8"/>
    <w:rPr>
      <w:b/>
      <w:bCs/>
      <w:sz w:val="20"/>
      <w:szCs w:val="20"/>
    </w:rPr>
  </w:style>
  <w:style w:type="paragraph" w:styleId="BalloonText">
    <w:name w:val="Balloon Text"/>
    <w:basedOn w:val="Normal"/>
    <w:link w:val="BalloonTextChar"/>
    <w:uiPriority w:val="99"/>
    <w:semiHidden/>
    <w:unhideWhenUsed/>
    <w:rsid w:val="00F713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3B8"/>
    <w:rPr>
      <w:rFonts w:ascii="Lucida Grande" w:hAnsi="Lucida Grande" w:cs="Lucida Grande"/>
      <w:sz w:val="18"/>
      <w:szCs w:val="18"/>
    </w:rPr>
  </w:style>
  <w:style w:type="table" w:styleId="TableGrid">
    <w:name w:val="Table Grid"/>
    <w:basedOn w:val="TableNormal"/>
    <w:uiPriority w:val="59"/>
    <w:rsid w:val="00424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833</Words>
  <Characters>4752</Characters>
  <Application>Microsoft Macintosh Word</Application>
  <DocSecurity>0</DocSecurity>
  <Lines>39</Lines>
  <Paragraphs>11</Paragraphs>
  <ScaleCrop>false</ScaleCrop>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Dods</dc:creator>
  <cp:keywords/>
  <dc:description/>
  <cp:lastModifiedBy>Kyle MacDonald</cp:lastModifiedBy>
  <cp:revision>4</cp:revision>
  <dcterms:created xsi:type="dcterms:W3CDTF">2016-04-09T21:29:00Z</dcterms:created>
  <dcterms:modified xsi:type="dcterms:W3CDTF">2016-04-09T22:51:00Z</dcterms:modified>
</cp:coreProperties>
</file>