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FE34" w14:textId="7CBB07CE" w:rsidR="00AA3EBD" w:rsidRPr="00886D0B" w:rsidRDefault="00424EEC" w:rsidP="00886D0B">
      <w:pPr>
        <w:spacing w:line="480" w:lineRule="auto"/>
        <w:rPr>
          <w:b/>
        </w:rPr>
      </w:pPr>
      <w:r w:rsidRPr="00886D0B">
        <w:rPr>
          <w:b/>
        </w:rPr>
        <w:t>Methods</w:t>
      </w:r>
    </w:p>
    <w:p w14:paraId="3346CC29" w14:textId="77777777" w:rsidR="00AA3EBD" w:rsidRPr="00886D0B" w:rsidRDefault="00F713B8" w:rsidP="00886D0B">
      <w:pPr>
        <w:spacing w:line="480" w:lineRule="auto"/>
        <w:ind w:firstLine="720"/>
        <w:rPr>
          <w:b/>
        </w:rPr>
      </w:pPr>
      <w:r w:rsidRPr="00886D0B">
        <w:rPr>
          <w:b/>
        </w:rPr>
        <w:t>Participants</w:t>
      </w:r>
    </w:p>
    <w:p w14:paraId="7C1B254E" w14:textId="21520446" w:rsidR="00F713B8" w:rsidRDefault="008A1921" w:rsidP="00886D0B">
      <w:pPr>
        <w:spacing w:line="480" w:lineRule="auto"/>
      </w:pPr>
      <w:r>
        <w:tab/>
      </w:r>
      <w:commentRangeStart w:id="0"/>
      <w:r w:rsidR="00EE396B">
        <w:t>21</w:t>
      </w:r>
      <w:commentRangeEnd w:id="0"/>
      <w:r w:rsidR="009A761C">
        <w:rPr>
          <w:rStyle w:val="CommentReference"/>
        </w:rPr>
        <w:commentReference w:id="0"/>
      </w:r>
      <w:r w:rsidR="00F713B8">
        <w:t xml:space="preserve"> undergraduate students</w:t>
      </w:r>
      <w:ins w:id="1" w:author="Allison Dods" w:date="2016-04-10T17:05:00Z">
        <w:r w:rsidR="00EE396B">
          <w:t xml:space="preserve"> </w:t>
        </w:r>
      </w:ins>
      <w:r w:rsidR="00F713B8">
        <w:t>were recruited from the Stanford Psychology 1 credit pool.</w:t>
      </w:r>
      <w:ins w:id="2" w:author="Allison Dods" w:date="2016-04-10T17:05:00Z">
        <w:r w:rsidR="00EE396B">
          <w:t xml:space="preserve"> Of the participants, 11 were females and 10 were males. 20 were between the </w:t>
        </w:r>
      </w:ins>
      <w:ins w:id="3" w:author="Allison Dods" w:date="2016-04-10T17:06:00Z">
        <w:r w:rsidR="00EE396B">
          <w:t>ages of 18 and 21, and one was below the age of 18.</w:t>
        </w:r>
      </w:ins>
      <w:r w:rsidR="00F713B8">
        <w:t xml:space="preserve"> The students received course credit for participation. [</w:t>
      </w:r>
      <w:proofErr w:type="gramStart"/>
      <w:r w:rsidR="00F713B8">
        <w:t>sentence</w:t>
      </w:r>
      <w:proofErr w:type="gramEnd"/>
      <w:r w:rsidR="00F713B8">
        <w:t xml:space="preserve">(s) about excluded participants] The final sample included [x] participants. </w:t>
      </w:r>
    </w:p>
    <w:p w14:paraId="38731686" w14:textId="0AC7F754" w:rsidR="00F713B8" w:rsidRPr="00886D0B" w:rsidRDefault="003F20A7" w:rsidP="00DC5431">
      <w:pPr>
        <w:spacing w:line="480" w:lineRule="auto"/>
        <w:ind w:firstLine="720"/>
        <w:rPr>
          <w:b/>
        </w:rPr>
      </w:pPr>
      <w:ins w:id="4" w:author="Allison Dods" w:date="2016-04-10T17:09:00Z">
        <w:r>
          <w:rPr>
            <w:b/>
          </w:rPr>
          <w:t>Stimuli and Apparatus</w:t>
        </w:r>
      </w:ins>
    </w:p>
    <w:p w14:paraId="3233EFD1" w14:textId="13123135" w:rsidR="00F713B8" w:rsidRDefault="00F713B8" w:rsidP="00886D0B">
      <w:pPr>
        <w:spacing w:line="480" w:lineRule="auto"/>
        <w:rPr>
          <w:ins w:id="5" w:author="Allison Dods" w:date="2016-04-18T00:59:00Z"/>
        </w:rPr>
      </w:pPr>
      <w:r>
        <w:tab/>
      </w:r>
      <w:r w:rsidR="00424EEC">
        <w:t>Eye-</w:t>
      </w:r>
      <w:r>
        <w:t>tracking software</w:t>
      </w:r>
      <w:r w:rsidR="00424EEC">
        <w:t xml:space="preserve"> from </w:t>
      </w:r>
      <w:proofErr w:type="spellStart"/>
      <w:r w:rsidR="00424EEC">
        <w:t>SensoMotoric</w:t>
      </w:r>
      <w:proofErr w:type="spellEnd"/>
      <w:r w:rsidR="00424EEC">
        <w:t xml:space="preserve"> Instruments (SMI)</w:t>
      </w:r>
      <w:r>
        <w:t xml:space="preserve"> was used to design the study and </w:t>
      </w:r>
      <w:r w:rsidR="00424EEC">
        <w:t xml:space="preserve">to </w:t>
      </w:r>
      <w:r>
        <w:t xml:space="preserve">collect the coordinates of participants’ eye gazes. </w:t>
      </w:r>
      <w:r w:rsidR="00E928C8">
        <w:t>The design of the video</w:t>
      </w:r>
      <w:r w:rsidR="00366E9B">
        <w:t xml:space="preserve"> </w:t>
      </w:r>
      <w:r w:rsidR="00424EEC">
        <w:t>was</w:t>
      </w:r>
      <w:r w:rsidR="00366E9B">
        <w:t xml:space="preserve"> based on a paradigm </w:t>
      </w:r>
      <w:r w:rsidR="009E07C5">
        <w:t>introduced</w:t>
      </w:r>
      <w:r w:rsidR="00366E9B">
        <w:t xml:space="preserve"> by </w:t>
      </w:r>
      <w:proofErr w:type="spellStart"/>
      <w:r w:rsidR="00366E9B">
        <w:t>Yurovsky</w:t>
      </w:r>
      <w:proofErr w:type="spellEnd"/>
      <w:r w:rsidR="00366E9B">
        <w:t xml:space="preserve"> and Frank (</w:t>
      </w:r>
      <w:r w:rsidR="00424EEC">
        <w:t>2015</w:t>
      </w:r>
      <w:r w:rsidR="00366E9B">
        <w:t>)</w:t>
      </w:r>
      <w:r w:rsidR="009E07C5">
        <w:t xml:space="preserve"> and further developed by MacDonald, </w:t>
      </w:r>
      <w:proofErr w:type="spellStart"/>
      <w:r w:rsidR="009E07C5">
        <w:t>Yurovsky</w:t>
      </w:r>
      <w:proofErr w:type="spellEnd"/>
      <w:r w:rsidR="009E07C5">
        <w:t xml:space="preserve">, </w:t>
      </w:r>
      <w:r w:rsidR="00424EEC">
        <w:t>and</w:t>
      </w:r>
      <w:r w:rsidR="009E07C5">
        <w:t xml:space="preserve"> Frank (under review) to include the presence of a social cue</w:t>
      </w:r>
      <w:r w:rsidR="00366E9B">
        <w:t xml:space="preserve">. </w:t>
      </w:r>
      <w:ins w:id="6" w:author="Allison Dods" w:date="2016-04-10T17:12:00Z">
        <w:r w:rsidR="00F34362">
          <w:t>The</w:t>
        </w:r>
        <w:r w:rsidR="003F20A7">
          <w:t xml:space="preserve"> p</w:t>
        </w:r>
      </w:ins>
      <w:r w:rsidR="00366E9B">
        <w:t>articipants viewed the video on a</w:t>
      </w:r>
      <w:ins w:id="7" w:author="Allison Dods" w:date="2016-04-10T17:16:00Z">
        <w:r w:rsidR="003F20A7">
          <w:t xml:space="preserve"> 1920x1080</w:t>
        </w:r>
      </w:ins>
      <w:r w:rsidR="00366E9B">
        <w:t xml:space="preserve"> laptop</w:t>
      </w:r>
      <w:ins w:id="8" w:author="Allison Dods" w:date="2016-04-10T17:12:00Z">
        <w:r w:rsidR="003F20A7">
          <w:t xml:space="preserve"> screen</w:t>
        </w:r>
      </w:ins>
      <w:ins w:id="9" w:author="Allison Dods" w:date="2016-04-26T22:39:00Z">
        <w:r w:rsidR="00F34362">
          <w:t>.</w:t>
        </w:r>
      </w:ins>
    </w:p>
    <w:p w14:paraId="4307A94B" w14:textId="65076687" w:rsidR="00255996" w:rsidRDefault="00255996" w:rsidP="007366F2">
      <w:pPr>
        <w:spacing w:line="480" w:lineRule="auto"/>
        <w:ind w:firstLine="720"/>
        <w:rPr>
          <w:ins w:id="10" w:author="Allison Dods" w:date="2016-04-10T17:20:00Z"/>
        </w:rPr>
      </w:pPr>
      <w:ins w:id="11" w:author="Allison Dods" w:date="2016-04-18T00:59:00Z">
        <w:r>
          <w:t xml:space="preserve">The experiment featured sixteen </w:t>
        </w:r>
        <w:proofErr w:type="spellStart"/>
        <w:r>
          <w:t>pseudowords</w:t>
        </w:r>
        <w:proofErr w:type="spellEnd"/>
        <w:r>
          <w:t xml:space="preserve"> recorded by an AT&amp;T Natural </w:t>
        </w:r>
        <w:proofErr w:type="spellStart"/>
        <w:r>
          <w:t>Voices</w:t>
        </w:r>
        <w:r>
          <w:rPr>
            <w:vertAlign w:val="superscript"/>
          </w:rPr>
          <w:t>TM</w:t>
        </w:r>
        <w:proofErr w:type="spellEnd"/>
        <w:r>
          <w:t xml:space="preserve"> speech synthesizer using the “Crystal” voice (a woman’s voice with an American English accent), </w:t>
        </w:r>
      </w:ins>
      <w:ins w:id="12" w:author="Allison Dods" w:date="2016-04-18T01:00:00Z">
        <w:r>
          <w:t>as well as</w:t>
        </w:r>
      </w:ins>
      <w:ins w:id="13" w:author="Allison Dods" w:date="2016-04-18T00:59:00Z">
        <w:r>
          <w:t xml:space="preserve"> 48 novel objects represented by black-and-white drawings of fictional objects from </w:t>
        </w:r>
        <w:proofErr w:type="spellStart"/>
        <w:r>
          <w:t>Kanwisher</w:t>
        </w:r>
        <w:proofErr w:type="spellEnd"/>
        <w:r>
          <w:t xml:space="preserve">, Woods, </w:t>
        </w:r>
        <w:proofErr w:type="spellStart"/>
        <w:r>
          <w:t>Iacoboni</w:t>
        </w:r>
        <w:proofErr w:type="spellEnd"/>
        <w:r>
          <w:t xml:space="preserve">, and </w:t>
        </w:r>
        <w:proofErr w:type="spellStart"/>
        <w:r>
          <w:t>Mazziotta</w:t>
        </w:r>
        <w:proofErr w:type="spellEnd"/>
        <w:r>
          <w:t xml:space="preserve"> (1997).</w:t>
        </w:r>
      </w:ins>
      <w:ins w:id="14" w:author="Allison Dods" w:date="2016-04-18T01:01:00Z">
        <w:r>
          <w:t xml:space="preserve"> Sixteen words were used so that the experiment would be sufficiently long to make within-subject comparisons across trials, and 48 objects were used so that objects would not be repeated across trials. The trial design is explained in the </w:t>
        </w:r>
      </w:ins>
      <w:ins w:id="15" w:author="Allison Dods" w:date="2016-04-18T01:02:00Z">
        <w:r>
          <w:t>subsection immediately below.</w:t>
        </w:r>
      </w:ins>
    </w:p>
    <w:p w14:paraId="7D230F64" w14:textId="4DCA2451" w:rsidR="00D252AD" w:rsidRPr="00D252AD" w:rsidRDefault="00D252AD" w:rsidP="00D252AD">
      <w:pPr>
        <w:spacing w:line="480" w:lineRule="auto"/>
        <w:ind w:firstLine="720"/>
        <w:rPr>
          <w:b/>
        </w:rPr>
      </w:pPr>
      <w:ins w:id="16" w:author="Allison Dods" w:date="2016-04-10T17:20:00Z">
        <w:r w:rsidRPr="00D252AD">
          <w:rPr>
            <w:b/>
          </w:rPr>
          <w:t>Design and Procedure</w:t>
        </w:r>
      </w:ins>
    </w:p>
    <w:p w14:paraId="285A4D64" w14:textId="35129412" w:rsidR="00A442B5" w:rsidRDefault="00A442B5" w:rsidP="00255996">
      <w:pPr>
        <w:spacing w:line="480" w:lineRule="auto"/>
        <w:ind w:firstLine="720"/>
        <w:rPr>
          <w:ins w:id="17" w:author="Allison Dods" w:date="2016-04-18T01:02:00Z"/>
        </w:rPr>
      </w:pPr>
      <w:ins w:id="18" w:author="Allison Dods" w:date="2016-04-10T17:35:00Z">
        <w:r>
          <w:lastRenderedPageBreak/>
          <w:t>Participants were seated with their faces about a foot away from a monitor and told they would watch a very short video, during which their eye movements would be recorded. They were asked to stay still and to keep their eyes on the screen. The experimenter then began the video</w:t>
        </w:r>
      </w:ins>
      <w:ins w:id="19" w:author="Allison Dods" w:date="2016-04-10T17:36:00Z">
        <w:r>
          <w:t>, which lasted 2.6 minutes, and stepped</w:t>
        </w:r>
      </w:ins>
      <w:ins w:id="20" w:author="Allison Dods" w:date="2016-04-10T17:35:00Z">
        <w:r>
          <w:t xml:space="preserve"> away from the screen until the experiment was over.</w:t>
        </w:r>
      </w:ins>
    </w:p>
    <w:p w14:paraId="732320F4" w14:textId="62B331B1" w:rsidR="009A761C" w:rsidRDefault="00255996" w:rsidP="009A761C">
      <w:pPr>
        <w:spacing w:line="480" w:lineRule="auto"/>
        <w:ind w:firstLine="720"/>
        <w:rPr>
          <w:ins w:id="21" w:author="Allison Dods" w:date="2016-04-26T23:00:00Z"/>
        </w:rPr>
        <w:pPrChange w:id="22" w:author="Allison Dods" w:date="2016-04-26T23:32:00Z">
          <w:pPr>
            <w:spacing w:line="480" w:lineRule="auto"/>
            <w:ind w:firstLine="720"/>
          </w:pPr>
        </w:pPrChange>
      </w:pPr>
      <w:ins w:id="23" w:author="Allison Dods" w:date="2016-04-18T01:02:00Z">
        <w:r>
          <w:t xml:space="preserve">The experiment consisted of a series of paired </w:t>
        </w:r>
        <w:r>
          <w:rPr>
            <w:i/>
          </w:rPr>
          <w:t>exposure</w:t>
        </w:r>
        <w:r>
          <w:t xml:space="preserve"> and </w:t>
        </w:r>
        <w:r>
          <w:rPr>
            <w:i/>
          </w:rPr>
          <w:t>test</w:t>
        </w:r>
        <w:r>
          <w:t xml:space="preserve"> trials</w:t>
        </w:r>
      </w:ins>
      <w:ins w:id="24" w:author="Allison Dods" w:date="2016-04-18T01:09:00Z">
        <w:r>
          <w:t>, such that each exposure trial was immediately followed by a test trial</w:t>
        </w:r>
      </w:ins>
      <w:ins w:id="25" w:author="Allison Dods" w:date="2016-04-18T01:02:00Z">
        <w:r>
          <w:t xml:space="preserve">. The first two pairs of trials were invariably </w:t>
        </w:r>
      </w:ins>
      <w:ins w:id="26" w:author="Allison Dods" w:date="2016-04-18T01:03:00Z">
        <w:r>
          <w:rPr>
            <w:i/>
          </w:rPr>
          <w:t>training</w:t>
        </w:r>
        <w:r>
          <w:t xml:space="preserve"> trials, followed by sixteen </w:t>
        </w:r>
      </w:ins>
      <w:ins w:id="27" w:author="Allison Dods" w:date="2016-04-18T01:04:00Z">
        <w:r w:rsidRPr="00F34362">
          <w:t>novel</w:t>
        </w:r>
        <w:r>
          <w:t xml:space="preserve"> trials, whose order was randomized by the eye-tracking software, for a total of eighteen pairs of exposure and test trials.</w:t>
        </w:r>
      </w:ins>
      <w:ins w:id="28" w:author="Allison Dods" w:date="2016-04-18T01:06:00Z">
        <w:r>
          <w:t xml:space="preserve"> Furthermore, participants were randomly sorted into either </w:t>
        </w:r>
      </w:ins>
      <w:ins w:id="29" w:author="Allison Dods" w:date="2016-04-18T01:07:00Z">
        <w:r>
          <w:t>the</w:t>
        </w:r>
      </w:ins>
      <w:ins w:id="30" w:author="Allison Dods" w:date="2016-04-18T01:06:00Z">
        <w:r>
          <w:t xml:space="preserve"> </w:t>
        </w:r>
      </w:ins>
      <w:ins w:id="31" w:author="Allison Dods" w:date="2016-04-18T01:07:00Z">
        <w:r>
          <w:rPr>
            <w:i/>
          </w:rPr>
          <w:t>gaze</w:t>
        </w:r>
        <w:r>
          <w:t xml:space="preserve"> or the </w:t>
        </w:r>
        <w:r>
          <w:rPr>
            <w:i/>
          </w:rPr>
          <w:t>no-gaze</w:t>
        </w:r>
        <w:r>
          <w:t xml:space="preserve"> condition, explained in detail below.</w:t>
        </w:r>
      </w:ins>
      <w:ins w:id="32" w:author="Allison Dods" w:date="2016-04-26T23:02:00Z">
        <w:r w:rsidR="008368AA">
          <w:t xml:space="preserve"> </w:t>
        </w:r>
      </w:ins>
    </w:p>
    <w:p w14:paraId="3A17E02D" w14:textId="77446C65" w:rsidR="00255996" w:rsidRDefault="00255996" w:rsidP="00255996">
      <w:pPr>
        <w:spacing w:line="480" w:lineRule="auto"/>
        <w:ind w:firstLine="720"/>
        <w:rPr>
          <w:ins w:id="33" w:author="Allison Dods" w:date="2016-04-18T01:10:00Z"/>
        </w:rPr>
      </w:pPr>
      <w:ins w:id="34" w:author="Allison Dods" w:date="2016-04-18T01:05:00Z">
        <w:r>
          <w:t>On exposure trials, a woman’s face appeared on the screen above two novel objects</w:t>
        </w:r>
      </w:ins>
      <w:ins w:id="35" w:author="Allison Dods" w:date="2016-04-18T01:11:00Z">
        <w:r>
          <w:t xml:space="preserve">, </w:t>
        </w:r>
      </w:ins>
      <w:ins w:id="36" w:author="Allison Dods" w:date="2016-04-18T01:05:00Z">
        <w:r>
          <w:t xml:space="preserve">while a woman’s voice pronounced a </w:t>
        </w:r>
      </w:ins>
      <w:proofErr w:type="spellStart"/>
      <w:ins w:id="37" w:author="Allison Dods" w:date="2016-04-18T01:06:00Z">
        <w:r>
          <w:t>pseudoword</w:t>
        </w:r>
        <w:proofErr w:type="spellEnd"/>
        <w:r>
          <w:t xml:space="preserve">. </w:t>
        </w:r>
      </w:ins>
      <w:ins w:id="38" w:author="Allison Dods" w:date="2016-04-18T01:05:00Z">
        <w:r>
          <w:t xml:space="preserve"> </w:t>
        </w:r>
      </w:ins>
      <w:ins w:id="39" w:author="Allison Dods" w:date="2016-04-18T01:07:00Z">
        <w:r>
          <w:t xml:space="preserve">In the </w:t>
        </w:r>
        <w:r>
          <w:rPr>
            <w:i/>
          </w:rPr>
          <w:t>no-gaze</w:t>
        </w:r>
        <w:r>
          <w:t xml:space="preserve"> condition, the woman’s face looked straight ahead while the word was pronounced. In the </w:t>
        </w:r>
        <w:r>
          <w:rPr>
            <w:i/>
          </w:rPr>
          <w:t>gaze</w:t>
        </w:r>
        <w:r>
          <w:t xml:space="preserve"> condition, the woman’s face turned toward one of the objects and then back to straight-ahead. The direction in which the woman</w:t>
        </w:r>
      </w:ins>
      <w:ins w:id="40" w:author="Allison Dods" w:date="2016-04-18T01:08:00Z">
        <w:r>
          <w:t xml:space="preserve">’s face turned on a given trial in the gaze condition was random, but counterbalanced so that she turned </w:t>
        </w:r>
      </w:ins>
      <w:ins w:id="41" w:author="Allison Dods" w:date="2016-04-26T22:51:00Z">
        <w:r w:rsidR="001956C8">
          <w:t xml:space="preserve">towards the </w:t>
        </w:r>
      </w:ins>
      <w:ins w:id="42" w:author="Allison Dods" w:date="2016-04-18T01:08:00Z">
        <w:r>
          <w:t>lef</w:t>
        </w:r>
        <w:r w:rsidR="001956C8">
          <w:t xml:space="preserve">tmost object </w:t>
        </w:r>
        <w:r>
          <w:t xml:space="preserve">eight times and </w:t>
        </w:r>
      </w:ins>
      <w:ins w:id="43" w:author="Allison Dods" w:date="2016-04-26T22:51:00Z">
        <w:r w:rsidR="001956C8">
          <w:t xml:space="preserve">the </w:t>
        </w:r>
      </w:ins>
      <w:ins w:id="44" w:author="Allison Dods" w:date="2016-04-18T01:08:00Z">
        <w:r>
          <w:t>right</w:t>
        </w:r>
      </w:ins>
      <w:ins w:id="45" w:author="Allison Dods" w:date="2016-04-26T22:51:00Z">
        <w:r w:rsidR="001956C8">
          <w:t>most</w:t>
        </w:r>
      </w:ins>
      <w:ins w:id="46" w:author="Allison Dods" w:date="2016-04-18T01:08:00Z">
        <w:r>
          <w:t xml:space="preserve"> the other eight.</w:t>
        </w:r>
      </w:ins>
      <w:ins w:id="47" w:author="Allison Dods" w:date="2016-04-26T23:03:00Z">
        <w:r w:rsidR="008368AA">
          <w:t xml:space="preserve"> A participant </w:t>
        </w:r>
      </w:ins>
      <w:ins w:id="48" w:author="Allison Dods" w:date="2016-04-26T23:13:00Z">
        <w:r w:rsidR="00D2307E">
          <w:t xml:space="preserve">in the </w:t>
        </w:r>
        <w:r w:rsidR="00D2307E">
          <w:rPr>
            <w:i/>
          </w:rPr>
          <w:t xml:space="preserve">gaze </w:t>
        </w:r>
        <w:r w:rsidR="00D2307E">
          <w:t xml:space="preserve">condition </w:t>
        </w:r>
      </w:ins>
      <w:ins w:id="49" w:author="Allison Dods" w:date="2016-04-26T23:03:00Z">
        <w:r w:rsidR="00D2307E">
          <w:t>wa</w:t>
        </w:r>
        <w:r w:rsidR="008368AA">
          <w:t>s said to “follow gaze” if she</w:t>
        </w:r>
      </w:ins>
      <w:ins w:id="50" w:author="Allison Dods" w:date="2016-04-26T23:12:00Z">
        <w:r w:rsidR="00D2307E">
          <w:t xml:space="preserve"> spent a larger proportion of time on a given exposure trial </w:t>
        </w:r>
      </w:ins>
      <w:ins w:id="51" w:author="Allison Dods" w:date="2016-04-26T23:13:00Z">
        <w:r w:rsidR="00D2307E">
          <w:t>looking at the object that was the target of gaze than at the other object.</w:t>
        </w:r>
      </w:ins>
    </w:p>
    <w:p w14:paraId="1A8CA57E" w14:textId="77C81E9E" w:rsidR="00BA01B9" w:rsidRDefault="00255996" w:rsidP="007366F2">
      <w:pPr>
        <w:spacing w:line="480" w:lineRule="auto"/>
        <w:ind w:firstLine="720"/>
        <w:rPr>
          <w:ins w:id="52" w:author="Allison Dods" w:date="2016-04-26T23:49:00Z"/>
        </w:rPr>
      </w:pPr>
      <w:ins w:id="53" w:author="Allison Dods" w:date="2016-04-18T01:10:00Z">
        <w:r>
          <w:t xml:space="preserve">On test trials, </w:t>
        </w:r>
      </w:ins>
      <w:ins w:id="54" w:author="Allison Dods" w:date="2016-04-18T01:15:00Z">
        <w:r w:rsidR="007366F2">
          <w:t xml:space="preserve">the woman’s face looked straight ahead in both conditions, while the voice repeated the same word from the immediately preceding exposure trial. </w:t>
        </w:r>
      </w:ins>
      <w:ins w:id="55" w:author="Allison Dods" w:date="2016-04-18T01:10:00Z">
        <w:r w:rsidR="007366F2">
          <w:t>O</w:t>
        </w:r>
        <w:r>
          <w:t>ne of the two objects from the exposure trial remained on the screen</w:t>
        </w:r>
      </w:ins>
      <w:ins w:id="56" w:author="Allison Dods" w:date="2016-04-18T01:12:00Z">
        <w:r>
          <w:t xml:space="preserve">, while </w:t>
        </w:r>
        <w:proofErr w:type="gramStart"/>
        <w:r>
          <w:t>the other of the two objects was replaced by a third object</w:t>
        </w:r>
      </w:ins>
      <w:ins w:id="57" w:author="Allison Dods" w:date="2016-04-18T01:19:00Z">
        <w:r w:rsidR="007366F2">
          <w:t xml:space="preserve"> that had not previously appeared in the video</w:t>
        </w:r>
      </w:ins>
      <w:proofErr w:type="gramEnd"/>
      <w:ins w:id="58" w:author="Allison Dods" w:date="2016-04-18T01:12:00Z">
        <w:r>
          <w:t xml:space="preserve">. </w:t>
        </w:r>
      </w:ins>
      <w:ins w:id="59" w:author="Allison Dods" w:date="2016-04-18T01:14:00Z">
        <w:r>
          <w:t xml:space="preserve">To illustrate, if Objects A and B were displayed during an </w:t>
        </w:r>
        <w:r>
          <w:lastRenderedPageBreak/>
          <w:t>exposure trial, either Objects A and C or Objects B and C would be displayed during the following test trial.</w:t>
        </w:r>
      </w:ins>
      <w:ins w:id="60" w:author="Allison Dods" w:date="2016-04-18T01:11:00Z">
        <w:r>
          <w:t xml:space="preserve"> </w:t>
        </w:r>
      </w:ins>
      <w:ins w:id="61" w:author="Allison Dods" w:date="2016-04-18T01:20:00Z">
        <w:r w:rsidR="00B01D5E">
          <w:t>In what follows, the object that remained on the screen across both trials (in the illustrated case, Object A) is referred to as the “kept” object for convenience.</w:t>
        </w:r>
      </w:ins>
      <w:ins w:id="62" w:author="Allison Dods" w:date="2016-04-26T23:13:00Z">
        <w:r w:rsidR="00D2307E">
          <w:t xml:space="preserve"> A participant was said to “succeed” on a test trial if she spent a larger proportion of time looking at the kept object than at the </w:t>
        </w:r>
      </w:ins>
      <w:ins w:id="63" w:author="Allison Dods" w:date="2016-04-26T23:14:00Z">
        <w:r w:rsidR="00D2307E">
          <w:t>new (non-kept) object.</w:t>
        </w:r>
      </w:ins>
    </w:p>
    <w:p w14:paraId="4352AB96" w14:textId="2E3DD92C" w:rsidR="0024163D" w:rsidRDefault="0024163D" w:rsidP="0024163D">
      <w:pPr>
        <w:spacing w:line="480" w:lineRule="auto"/>
        <w:rPr>
          <w:ins w:id="64" w:author="Allison Dods" w:date="2016-04-26T23:32:00Z"/>
        </w:rPr>
        <w:pPrChange w:id="65" w:author="Allison Dods" w:date="2016-04-26T23:49:00Z">
          <w:pPr>
            <w:spacing w:line="480" w:lineRule="auto"/>
            <w:ind w:firstLine="720"/>
          </w:pPr>
        </w:pPrChange>
      </w:pPr>
      <w:ins w:id="66" w:author="Allison Dods" w:date="2016-04-26T23:49:00Z">
        <w:r>
          <w:tab/>
          <w:t>[</w:t>
        </w:r>
        <w:proofErr w:type="gramStart"/>
        <w:r>
          <w:t>screenshots</w:t>
        </w:r>
        <w:proofErr w:type="gramEnd"/>
        <w:r>
          <w:t xml:space="preserve"> of exposure/test trial pairs in the gaze and no-gaze conditions]</w:t>
        </w:r>
      </w:ins>
      <w:bookmarkStart w:id="67" w:name="_GoBack"/>
      <w:bookmarkEnd w:id="67"/>
    </w:p>
    <w:p w14:paraId="0F863862" w14:textId="2E831571" w:rsidR="009A761C" w:rsidRDefault="009A761C" w:rsidP="007366F2">
      <w:pPr>
        <w:spacing w:line="480" w:lineRule="auto"/>
        <w:ind w:firstLine="720"/>
        <w:rPr>
          <w:ins w:id="68" w:author="Allison Dods" w:date="2016-04-26T23:32:00Z"/>
        </w:rPr>
      </w:pPr>
      <w:ins w:id="69" w:author="Allison Dods" w:date="2016-04-26T23:32:00Z">
        <w:r>
          <w:t xml:space="preserve">The first </w:t>
        </w:r>
        <w:proofErr w:type="gramStart"/>
        <w:r>
          <w:t>two</w:t>
        </w:r>
        <w:r>
          <w:t xml:space="preserve"> exposure/</w:t>
        </w:r>
        <w:proofErr w:type="gramEnd"/>
        <w:r>
          <w:t xml:space="preserve">test trial pairs were </w:t>
        </w:r>
        <w:r>
          <w:rPr>
            <w:i/>
          </w:rPr>
          <w:t>training</w:t>
        </w:r>
        <w:r>
          <w:t xml:space="preserve"> pairs. The objects in training trials were commonly recognizable objects, such as a squirrel or a cup, while the corresponding words were common English words that corresponded to an object on the screen, such as “squirrel” or “tomato”. The training trials were meant both to signal to the participant that the face was “labeling” objects on the screen and to check that participants were following the face’s gaze (in the </w:t>
        </w:r>
        <w:r w:rsidRPr="00BA01B9">
          <w:rPr>
            <w:i/>
          </w:rPr>
          <w:t>gaze</w:t>
        </w:r>
        <w:r>
          <w:t xml:space="preserve"> condition).</w:t>
        </w:r>
      </w:ins>
      <w:ins w:id="70" w:author="Allison Dods" w:date="2016-04-26T23:34:00Z">
        <w:r>
          <w:t xml:space="preserve"> Participants who did not reliably follow gaze on both training trials were excluded from the study.</w:t>
        </w:r>
      </w:ins>
      <w:ins w:id="71" w:author="Allison Dods" w:date="2016-04-26T23:32:00Z">
        <w:r>
          <w:t xml:space="preserve"> </w:t>
        </w:r>
        <w:r>
          <w:t>On the exposure training trials,</w:t>
        </w:r>
      </w:ins>
      <w:ins w:id="72" w:author="Allison Dods" w:date="2016-04-26T23:33:00Z">
        <w:r>
          <w:t xml:space="preserve"> </w:t>
        </w:r>
      </w:ins>
      <w:ins w:id="73" w:author="Allison Dods" w:date="2016-04-26T23:32:00Z">
        <w:r>
          <w:t>the woman’s face looked straight ahead as the objects were labeled</w:t>
        </w:r>
      </w:ins>
      <w:ins w:id="74" w:author="Allison Dods" w:date="2016-04-26T23:33:00Z">
        <w:r>
          <w:t xml:space="preserve"> in the </w:t>
        </w:r>
        <w:r>
          <w:rPr>
            <w:i/>
          </w:rPr>
          <w:t xml:space="preserve">no-gaze </w:t>
        </w:r>
        <w:r>
          <w:t>condition</w:t>
        </w:r>
      </w:ins>
      <w:ins w:id="75" w:author="Allison Dods" w:date="2016-04-26T23:32:00Z">
        <w:r>
          <w:t xml:space="preserve">, while in the </w:t>
        </w:r>
        <w:r>
          <w:rPr>
            <w:i/>
          </w:rPr>
          <w:t xml:space="preserve">gaze </w:t>
        </w:r>
        <w:r>
          <w:t xml:space="preserve">condition, she looked at one of the two objects, consistent with the </w:t>
        </w:r>
      </w:ins>
      <w:ins w:id="76" w:author="Allison Dods" w:date="2016-04-26T23:33:00Z">
        <w:r>
          <w:t>later exposure</w:t>
        </w:r>
      </w:ins>
      <w:ins w:id="77" w:author="Allison Dods" w:date="2016-04-26T23:32:00Z">
        <w:r>
          <w:t xml:space="preserve"> trials.</w:t>
        </w:r>
      </w:ins>
      <w:ins w:id="78" w:author="Allison Dods" w:date="2016-04-26T23:34:00Z">
        <w:r>
          <w:t xml:space="preserve"> On the test training trials, the woman’s face looked straight ahead on both conditions.</w:t>
        </w:r>
      </w:ins>
    </w:p>
    <w:p w14:paraId="6462756C" w14:textId="12B98B56" w:rsidR="009A761C" w:rsidDel="009A761C" w:rsidRDefault="009A761C" w:rsidP="007366F2">
      <w:pPr>
        <w:spacing w:line="480" w:lineRule="auto"/>
        <w:ind w:firstLine="720"/>
        <w:rPr>
          <w:del w:id="79" w:author="Allison Dods" w:date="2016-04-26T23:32:00Z"/>
        </w:rPr>
      </w:pPr>
    </w:p>
    <w:p w14:paraId="3EBAF762" w14:textId="70B3F88A" w:rsidR="00563606" w:rsidRDefault="00424EEC" w:rsidP="00886D0B">
      <w:pPr>
        <w:spacing w:line="480" w:lineRule="auto"/>
        <w:rPr>
          <w:ins w:id="80" w:author="Allison Dods" w:date="2016-04-26T23:22:00Z"/>
        </w:rPr>
      </w:pPr>
      <w:del w:id="81" w:author="Allison Dods" w:date="2016-04-26T23:49:00Z">
        <w:r w:rsidDel="0024163D">
          <w:tab/>
          <w:delText>[screenshots of exposure/test trial pairs in the gaze and no-gaze conditions]</w:delText>
        </w:r>
      </w:del>
      <w:ins w:id="82" w:author="Allison Dods" w:date="2016-04-18T01:16:00Z">
        <w:r w:rsidR="007366F2">
          <w:tab/>
        </w:r>
      </w:ins>
      <w:ins w:id="83" w:author="Allison Dods" w:date="2016-04-18T01:21:00Z">
        <w:r w:rsidR="00B01D5E">
          <w:t>The placement</w:t>
        </w:r>
        <w:r w:rsidR="00F34362">
          <w:t xml:space="preserve">s </w:t>
        </w:r>
        <w:r w:rsidR="00B01D5E">
          <w:t>of the “kept” objects in both the exposure and test trials</w:t>
        </w:r>
      </w:ins>
      <w:ins w:id="84" w:author="Allison Dods" w:date="2016-04-18T01:23:00Z">
        <w:r w:rsidR="00B01D5E">
          <w:t xml:space="preserve"> </w:t>
        </w:r>
      </w:ins>
      <w:ins w:id="85" w:author="Allison Dods" w:date="2016-04-18T01:21:00Z">
        <w:r w:rsidR="00F34362">
          <w:t>were</w:t>
        </w:r>
        <w:r w:rsidR="00B01D5E">
          <w:t xml:space="preserve"> counterbalanced throughout the experiment. Of the sixteen </w:t>
        </w:r>
      </w:ins>
      <w:ins w:id="86" w:author="Allison Dods" w:date="2016-04-18T01:23:00Z">
        <w:r w:rsidR="00B01D5E">
          <w:t xml:space="preserve">non-training </w:t>
        </w:r>
      </w:ins>
      <w:ins w:id="87" w:author="Allison Dods" w:date="2016-04-18T01:21:00Z">
        <w:r w:rsidR="00B01D5E">
          <w:t xml:space="preserve">test trials, eight “kept” the object that had been the leftmost of the two </w:t>
        </w:r>
      </w:ins>
      <w:ins w:id="88" w:author="Allison Dods" w:date="2016-04-18T01:24:00Z">
        <w:r w:rsidR="00B01D5E">
          <w:t>objects in the corresponding exposure trial</w:t>
        </w:r>
      </w:ins>
      <w:ins w:id="89" w:author="Allison Dods" w:date="2016-04-18T01:21:00Z">
        <w:r w:rsidR="00B01D5E">
          <w:t xml:space="preserve">. The other eight </w:t>
        </w:r>
      </w:ins>
      <w:ins w:id="90" w:author="Allison Dods" w:date="2016-04-18T01:23:00Z">
        <w:r w:rsidR="00B01D5E">
          <w:t xml:space="preserve">non-training </w:t>
        </w:r>
      </w:ins>
      <w:ins w:id="91" w:author="Allison Dods" w:date="2016-04-18T01:21:00Z">
        <w:r w:rsidR="00B01D5E">
          <w:t xml:space="preserve">test trials </w:t>
        </w:r>
      </w:ins>
      <w:ins w:id="92" w:author="Allison Dods" w:date="2016-04-18T01:22:00Z">
        <w:r w:rsidR="00B01D5E">
          <w:t xml:space="preserve">“kept” the object that had been on the right in the exposure trial. </w:t>
        </w:r>
      </w:ins>
      <w:ins w:id="93" w:author="Allison Dods" w:date="2016-04-18T01:23:00Z">
        <w:r w:rsidR="00B01D5E">
          <w:t xml:space="preserve">Additionally, the position of the “kept” object was counterbalanced such that it appeared on the left of the screen for half of the test trials and on the right for the other half of the test trials, </w:t>
        </w:r>
      </w:ins>
      <w:ins w:id="94" w:author="Allison Dods" w:date="2016-04-18T01:24:00Z">
        <w:r w:rsidR="00B01D5E">
          <w:t>independent of its position in the corresponding exposure trial.</w:t>
        </w:r>
      </w:ins>
      <w:ins w:id="95" w:author="Allison Dods" w:date="2016-04-18T01:23:00Z">
        <w:r w:rsidR="00B01D5E">
          <w:t xml:space="preserve"> </w:t>
        </w:r>
      </w:ins>
      <w:ins w:id="96" w:author="Allison Dods" w:date="2016-04-26T23:27:00Z">
        <w:r w:rsidR="00563606">
          <w:t xml:space="preserve">Finally, in the </w:t>
        </w:r>
        <w:r w:rsidR="00563606">
          <w:rPr>
            <w:i/>
          </w:rPr>
          <w:t>gaze</w:t>
        </w:r>
        <w:r w:rsidR="00563606">
          <w:t xml:space="preserve"> condition, half of the test trials kept the object that was the target of the face’s gaze in the exposure trial, while the other half kept the object that had not been the target of gaze.</w:t>
        </w:r>
      </w:ins>
    </w:p>
    <w:p w14:paraId="5260994E" w14:textId="530D2B0E" w:rsidR="00AE1C94" w:rsidRPr="005942C8" w:rsidRDefault="00563606" w:rsidP="005942C8">
      <w:pPr>
        <w:spacing w:line="480" w:lineRule="auto"/>
        <w:ind w:firstLine="720"/>
        <w:rPr>
          <w:ins w:id="97" w:author="Allison Dods" w:date="2016-04-18T01:26:00Z"/>
          <w:rPrChange w:id="98" w:author="Allison Dods" w:date="2016-04-26T23:30:00Z">
            <w:rPr>
              <w:ins w:id="99" w:author="Allison Dods" w:date="2016-04-18T01:26:00Z"/>
            </w:rPr>
          </w:rPrChange>
        </w:rPr>
        <w:pPrChange w:id="100" w:author="Allison Dods" w:date="2016-04-26T23:29:00Z">
          <w:pPr>
            <w:spacing w:line="480" w:lineRule="auto"/>
            <w:ind w:firstLine="720"/>
          </w:pPr>
        </w:pPrChange>
      </w:pPr>
      <w:commentRangeStart w:id="101"/>
      <w:ins w:id="102" w:author="Allison Dods" w:date="2016-04-26T23:24:00Z">
        <w:r>
          <w:t xml:space="preserve">For the sake of analysis, </w:t>
        </w:r>
      </w:ins>
      <w:commentRangeEnd w:id="101"/>
      <w:ins w:id="103" w:author="Allison Dods" w:date="2016-04-26T23:35:00Z">
        <w:r w:rsidR="009A761C">
          <w:rPr>
            <w:rStyle w:val="CommentReference"/>
          </w:rPr>
          <w:commentReference w:id="101"/>
        </w:r>
      </w:ins>
      <w:ins w:id="105" w:author="Allison Dods" w:date="2016-04-26T23:24:00Z">
        <w:r>
          <w:t>the terms “Same</w:t>
        </w:r>
      </w:ins>
      <w:ins w:id="106" w:author="Allison Dods" w:date="2016-04-26T23:28:00Z">
        <w:r w:rsidR="005942C8">
          <w:t xml:space="preserve"> trials</w:t>
        </w:r>
      </w:ins>
      <w:ins w:id="107" w:author="Allison Dods" w:date="2016-04-26T23:24:00Z">
        <w:r>
          <w:t>” and “Switch</w:t>
        </w:r>
      </w:ins>
      <w:ins w:id="108" w:author="Allison Dods" w:date="2016-04-26T23:28:00Z">
        <w:r w:rsidR="005942C8">
          <w:t xml:space="preserve"> trials</w:t>
        </w:r>
      </w:ins>
      <w:ins w:id="109" w:author="Allison Dods" w:date="2016-04-26T23:24:00Z">
        <w:r>
          <w:t xml:space="preserve">” are used to dichotomize </w:t>
        </w:r>
      </w:ins>
      <w:ins w:id="110" w:author="Allison Dods" w:date="2016-04-26T23:26:00Z">
        <w:r>
          <w:t xml:space="preserve">the </w:t>
        </w:r>
      </w:ins>
      <w:ins w:id="111" w:author="Allison Dods" w:date="2016-04-26T23:24:00Z">
        <w:r>
          <w:t xml:space="preserve">test trials; the terms are used in a slightly different way than in MacDonald, </w:t>
        </w:r>
        <w:proofErr w:type="spellStart"/>
        <w:r>
          <w:t>Yurovsky</w:t>
        </w:r>
        <w:proofErr w:type="spellEnd"/>
        <w:r>
          <w:t xml:space="preserve">, and Frank (2015), so a brief explanation is included here. “Same” refers to the test trials in which </w:t>
        </w:r>
      </w:ins>
      <w:ins w:id="112" w:author="Allison Dods" w:date="2016-04-26T23:27:00Z">
        <w:r>
          <w:t xml:space="preserve">the kept object was also the object that the participant spent a larger </w:t>
        </w:r>
        <w:r w:rsidR="005942C8">
          <w:t>proportion of time looking at during exposure</w:t>
        </w:r>
      </w:ins>
      <w:ins w:id="113" w:author="Allison Dods" w:date="2016-04-26T23:24:00Z">
        <w:r>
          <w:t xml:space="preserve">; </w:t>
        </w:r>
      </w:ins>
      <w:ins w:id="114" w:author="Allison Dods" w:date="2016-04-26T23:25:00Z">
        <w:r>
          <w:t>“Switch” refers to the test trials in which the object that was kept</w:t>
        </w:r>
      </w:ins>
      <w:ins w:id="115" w:author="Allison Dods" w:date="2016-04-26T23:28:00Z">
        <w:r w:rsidR="005942C8">
          <w:t xml:space="preserve"> was the same object that the participant had looked at less during exposure</w:t>
        </w:r>
      </w:ins>
      <w:ins w:id="116" w:author="Allison Dods" w:date="2016-04-26T23:25:00Z">
        <w:r>
          <w:t>.</w:t>
        </w:r>
        <w:r w:rsidRPr="00563606">
          <w:t xml:space="preserve"> </w:t>
        </w:r>
      </w:ins>
      <w:ins w:id="117" w:author="Allison Dods" w:date="2016-04-26T22:43:00Z">
        <w:r w:rsidR="00D2307E">
          <w:t>We hypothesized</w:t>
        </w:r>
        <w:r w:rsidR="00F34362">
          <w:t xml:space="preserve"> that </w:t>
        </w:r>
      </w:ins>
      <w:ins w:id="118" w:author="Allison Dods" w:date="2016-04-26T22:55:00Z">
        <w:r w:rsidR="001956C8">
          <w:t xml:space="preserve">participants in the </w:t>
        </w:r>
        <w:r w:rsidR="001956C8">
          <w:rPr>
            <w:i/>
          </w:rPr>
          <w:t>gaze</w:t>
        </w:r>
      </w:ins>
      <w:ins w:id="119" w:author="Allison Dods" w:date="2016-04-26T22:56:00Z">
        <w:r w:rsidR="001956C8">
          <w:t xml:space="preserve"> condition would allocate more attention</w:t>
        </w:r>
      </w:ins>
      <w:ins w:id="120" w:author="Allison Dods" w:date="2016-04-26T23:30:00Z">
        <w:r w:rsidR="005942C8">
          <w:t xml:space="preserve"> and look more</w:t>
        </w:r>
      </w:ins>
      <w:ins w:id="121" w:author="Allison Dods" w:date="2016-04-26T22:56:00Z">
        <w:r w:rsidR="001956C8">
          <w:t xml:space="preserve"> to the target of the face’s gaze on exposure</w:t>
        </w:r>
        <w:r w:rsidR="00D2307E">
          <w:t xml:space="preserve">; that they would thus be less likely to </w:t>
        </w:r>
      </w:ins>
      <w:ins w:id="122" w:author="Allison Dods" w:date="2016-04-26T23:16:00Z">
        <w:r w:rsidR="00D2307E">
          <w:t xml:space="preserve">encode a link between the word and the non-target object; and </w:t>
        </w:r>
      </w:ins>
      <w:ins w:id="123" w:author="Allison Dods" w:date="2016-04-26T23:17:00Z">
        <w:r w:rsidR="00D2307E">
          <w:t xml:space="preserve">that they would then perform </w:t>
        </w:r>
      </w:ins>
      <w:ins w:id="124" w:author="Allison Dods" w:date="2016-04-26T23:18:00Z">
        <w:r>
          <w:t xml:space="preserve">well (that is, “succeed” often) on “Same” test trials and perform at chance (“succeed” 50% of the time) on </w:t>
        </w:r>
      </w:ins>
      <w:ins w:id="125" w:author="Allison Dods" w:date="2016-04-26T23:19:00Z">
        <w:r>
          <w:t xml:space="preserve">“Switch” test trials. </w:t>
        </w:r>
      </w:ins>
      <w:ins w:id="126" w:author="Allison Dods" w:date="2016-04-26T23:30:00Z">
        <w:r w:rsidR="005942C8">
          <w:t xml:space="preserve">We predicted on the other hand that participants in the </w:t>
        </w:r>
        <w:r w:rsidR="005942C8">
          <w:rPr>
            <w:i/>
          </w:rPr>
          <w:t>no-gaze</w:t>
        </w:r>
        <w:r w:rsidR="005942C8">
          <w:t xml:space="preserve"> condition would allocate equal attention to both objects on exposure and thus perform better than </w:t>
        </w:r>
        <w:r w:rsidR="005942C8">
          <w:rPr>
            <w:i/>
          </w:rPr>
          <w:t>gaze</w:t>
        </w:r>
        <w:r w:rsidR="005942C8">
          <w:t xml:space="preserve"> condition participants on </w:t>
        </w:r>
      </w:ins>
      <w:ins w:id="127" w:author="Allison Dods" w:date="2016-04-26T23:31:00Z">
        <w:r w:rsidR="005942C8">
          <w:t>“</w:t>
        </w:r>
      </w:ins>
      <w:ins w:id="128" w:author="Allison Dods" w:date="2016-04-26T23:30:00Z">
        <w:r w:rsidR="005942C8">
          <w:t>Switch</w:t>
        </w:r>
      </w:ins>
      <w:ins w:id="129" w:author="Allison Dods" w:date="2016-04-26T23:31:00Z">
        <w:r w:rsidR="005942C8">
          <w:t>”</w:t>
        </w:r>
      </w:ins>
      <w:ins w:id="130" w:author="Allison Dods" w:date="2016-04-26T23:30:00Z">
        <w:r w:rsidR="005942C8">
          <w:t xml:space="preserve"> trials.</w:t>
        </w:r>
      </w:ins>
      <w:ins w:id="131" w:author="Allison Dods" w:date="2016-04-26T23:31:00Z">
        <w:r w:rsidR="005942C8">
          <w:t xml:space="preserve"> </w:t>
        </w:r>
      </w:ins>
    </w:p>
    <w:p w14:paraId="3C669D1C" w14:textId="77777777" w:rsidR="00AE1C94" w:rsidRDefault="00AE1C94" w:rsidP="00886D0B">
      <w:pPr>
        <w:spacing w:line="480" w:lineRule="auto"/>
        <w:rPr>
          <w:ins w:id="132" w:author="Allison Dods" w:date="2016-04-18T01:26:00Z"/>
        </w:rPr>
      </w:pPr>
    </w:p>
    <w:p w14:paraId="6FA6EE83" w14:textId="18E4669C" w:rsidR="00BA01B9" w:rsidDel="00563606" w:rsidRDefault="00687368" w:rsidP="00886D0B">
      <w:pPr>
        <w:spacing w:line="480" w:lineRule="auto"/>
        <w:rPr>
          <w:del w:id="133" w:author="Allison Dods" w:date="2016-04-26T23:19:00Z"/>
        </w:rPr>
      </w:pPr>
      <w:del w:id="134" w:author="Allison Dods" w:date="2016-04-26T23:19:00Z">
        <w:r w:rsidDel="00563606">
          <w:lastRenderedPageBreak/>
          <w:delText xml:space="preserve">This aspect of the </w:delText>
        </w:r>
      </w:del>
      <w:ins w:id="135" w:author="Kyle MacDonald" w:date="2016-04-09T15:11:00Z">
        <w:del w:id="136" w:author="Allison Dods" w:date="2016-04-26T23:19:00Z">
          <w:r w:rsidR="001841C7" w:rsidDel="00563606">
            <w:delText xml:space="preserve">experiment </w:delText>
          </w:r>
        </w:del>
      </w:ins>
      <w:del w:id="137" w:author="Allison Dods" w:date="2016-04-26T23:19:00Z">
        <w:r w:rsidDel="00563606">
          <w:delText>was crucial</w:delText>
        </w:r>
      </w:del>
      <w:ins w:id="138" w:author="Kyle MacDonald" w:date="2016-04-09T15:31:00Z">
        <w:del w:id="139" w:author="Allison Dods" w:date="2016-04-26T23:19:00Z">
          <w:r w:rsidR="007B4B70" w:rsidDel="00563606">
            <w:delText xml:space="preserve"> because </w:delText>
          </w:r>
        </w:del>
      </w:ins>
      <w:del w:id="140" w:author="Allison Dods" w:date="2016-04-26T23:19:00Z">
        <w:r w:rsidDel="00563606">
          <w:delText>it allowed us to examine how much attention participants allocated to objects that were not socially cued.</w:delText>
        </w:r>
      </w:del>
    </w:p>
    <w:p w14:paraId="72191804" w14:textId="77777777" w:rsidR="00424EEC" w:rsidRDefault="00424EEC" w:rsidP="00886D0B">
      <w:pPr>
        <w:spacing w:line="480" w:lineRule="auto"/>
      </w:pPr>
    </w:p>
    <w:p w14:paraId="16A7AD65" w14:textId="77777777" w:rsidR="00DC5431" w:rsidRDefault="00DC5431" w:rsidP="00886D0B">
      <w:pPr>
        <w:spacing w:line="480" w:lineRule="auto"/>
      </w:pPr>
    </w:p>
    <w:p w14:paraId="39B3AF51" w14:textId="77777777" w:rsidR="00DC5431" w:rsidRDefault="00DC5431" w:rsidP="00886D0B">
      <w:pPr>
        <w:spacing w:line="480" w:lineRule="auto"/>
      </w:pPr>
    </w:p>
    <w:p w14:paraId="3D599609" w14:textId="77777777" w:rsidR="00DC5431" w:rsidRDefault="00DC5431" w:rsidP="00886D0B">
      <w:pPr>
        <w:spacing w:line="480" w:lineRule="auto"/>
      </w:pPr>
    </w:p>
    <w:p w14:paraId="7E994CC6" w14:textId="1E7E0A6B" w:rsidR="00366E9B" w:rsidRDefault="009E07C5" w:rsidP="00886D0B">
      <w:pPr>
        <w:spacing w:line="480" w:lineRule="auto"/>
      </w:pPr>
      <w:r>
        <w:tab/>
      </w:r>
      <w:del w:id="141" w:author="Allison Dods" w:date="2016-04-26T23:32:00Z">
        <w:r w:rsidDel="009A761C">
          <w:delText xml:space="preserve">Some of the exposure/test trial pairs were </w:delText>
        </w:r>
        <w:r w:rsidDel="009A761C">
          <w:rPr>
            <w:i/>
          </w:rPr>
          <w:delText>training</w:delText>
        </w:r>
        <w:r w:rsidDel="009A761C">
          <w:delText xml:space="preserve"> pairs. The objects in training trials were commonly recognizable objects, such as a squirrel or a cup, while the corresponding words were common English words that corresponded to an object on the screen, such as “squirrel” or “tomato”. The training trials were meant both to signal to the participant that the face was “labeling” objects on the screen and to check that participants were following the face’s gaze (in the </w:delText>
        </w:r>
        <w:r w:rsidRPr="00BA01B9" w:rsidDel="009A761C">
          <w:rPr>
            <w:i/>
          </w:rPr>
          <w:delText>gaze</w:delText>
        </w:r>
        <w:r w:rsidDel="009A761C">
          <w:delText xml:space="preserve"> condition). </w:delText>
        </w:r>
        <w:r w:rsidR="00BA01B9" w:rsidDel="009A761C">
          <w:delText xml:space="preserve">In the </w:delText>
        </w:r>
        <w:r w:rsidR="00BA01B9" w:rsidDel="009A761C">
          <w:rPr>
            <w:i/>
          </w:rPr>
          <w:delText>no-gaze</w:delText>
        </w:r>
        <w:r w:rsidR="00BA01B9" w:rsidDel="009A761C">
          <w:delText xml:space="preserve"> condition, the woman’s face looked straight ahead as the objects were labeled, while in the </w:delText>
        </w:r>
        <w:r w:rsidR="00BA01B9" w:rsidDel="009A761C">
          <w:rPr>
            <w:i/>
          </w:rPr>
          <w:delText xml:space="preserve">gaze </w:delText>
        </w:r>
        <w:r w:rsidR="00BA01B9" w:rsidDel="009A761C">
          <w:delText>condition, she looked at one of the two objects, consistent with the novel trials.</w:delText>
        </w:r>
      </w:del>
    </w:p>
    <w:p w14:paraId="39CF5F01" w14:textId="175003D0" w:rsidR="00AA3EBD" w:rsidRDefault="00AA3EBD" w:rsidP="00886D0B">
      <w:pPr>
        <w:spacing w:line="480" w:lineRule="auto"/>
      </w:pPr>
      <w:r>
        <w:tab/>
      </w:r>
      <w:r w:rsidR="00F713B8">
        <w:t xml:space="preserve"> </w:t>
      </w:r>
    </w:p>
    <w:sectPr w:rsidR="00AA3EBD"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lison Dods" w:date="2016-04-26T23:38:00Z" w:initials="AD">
    <w:p w14:paraId="6204A296" w14:textId="5C56120A" w:rsidR="009A761C" w:rsidRDefault="009A761C">
      <w:pPr>
        <w:pStyle w:val="CommentText"/>
      </w:pPr>
      <w:r>
        <w:rPr>
          <w:rStyle w:val="CommentReference"/>
        </w:rPr>
        <w:annotationRef/>
      </w:r>
      <w:r>
        <w:t xml:space="preserve">All numbers in this paragraph are current and will be changed when I’m done with data collection (along with info about any participants that ultimately get excluded). Age info on the psych pool website is only given in categories (&lt;18, 18-21…). </w:t>
      </w:r>
    </w:p>
  </w:comment>
  <w:comment w:id="101" w:author="Allison Dods" w:date="2016-04-26T23:36:00Z" w:initials="AD">
    <w:p w14:paraId="75DA4B64" w14:textId="77CF2D2A" w:rsidR="009A761C" w:rsidRDefault="009A761C">
      <w:pPr>
        <w:pStyle w:val="CommentText"/>
      </w:pPr>
      <w:ins w:id="104" w:author="Allison Dods" w:date="2016-04-26T23:35:00Z">
        <w:r>
          <w:rPr>
            <w:rStyle w:val="CommentReference"/>
          </w:rPr>
          <w:annotationRef/>
        </w:r>
      </w:ins>
      <w:r>
        <w:t xml:space="preserve">I’m not sure if this paragraph fits better here or in the results section.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18DC0" w14:textId="77777777" w:rsidR="00563606" w:rsidRDefault="00563606" w:rsidP="001956C8">
      <w:r>
        <w:separator/>
      </w:r>
    </w:p>
  </w:endnote>
  <w:endnote w:type="continuationSeparator" w:id="0">
    <w:p w14:paraId="7F92516C" w14:textId="77777777" w:rsidR="00563606" w:rsidRDefault="00563606" w:rsidP="0019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B44F0" w14:textId="77777777" w:rsidR="00563606" w:rsidRDefault="00563606" w:rsidP="001956C8">
      <w:r>
        <w:separator/>
      </w:r>
    </w:p>
  </w:footnote>
  <w:footnote w:type="continuationSeparator" w:id="0">
    <w:p w14:paraId="04A682FD" w14:textId="77777777" w:rsidR="00563606" w:rsidRDefault="00563606" w:rsidP="001956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839BB"/>
    <w:multiLevelType w:val="hybridMultilevel"/>
    <w:tmpl w:val="4A40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98"/>
    <w:rsid w:val="00097CBB"/>
    <w:rsid w:val="001841C7"/>
    <w:rsid w:val="001956C8"/>
    <w:rsid w:val="002258DC"/>
    <w:rsid w:val="0024163D"/>
    <w:rsid w:val="00255996"/>
    <w:rsid w:val="002D4977"/>
    <w:rsid w:val="00366E9B"/>
    <w:rsid w:val="003C5B07"/>
    <w:rsid w:val="003F20A7"/>
    <w:rsid w:val="00424EEC"/>
    <w:rsid w:val="00563606"/>
    <w:rsid w:val="005942C8"/>
    <w:rsid w:val="00687368"/>
    <w:rsid w:val="006B510C"/>
    <w:rsid w:val="006E60D7"/>
    <w:rsid w:val="007227B0"/>
    <w:rsid w:val="007366F2"/>
    <w:rsid w:val="007B4B70"/>
    <w:rsid w:val="00812350"/>
    <w:rsid w:val="008368AA"/>
    <w:rsid w:val="00844CAC"/>
    <w:rsid w:val="00886D0B"/>
    <w:rsid w:val="008A1921"/>
    <w:rsid w:val="008E519C"/>
    <w:rsid w:val="0091180A"/>
    <w:rsid w:val="009A761C"/>
    <w:rsid w:val="009E07C5"/>
    <w:rsid w:val="00A442B5"/>
    <w:rsid w:val="00A96A31"/>
    <w:rsid w:val="00AA3EBD"/>
    <w:rsid w:val="00AE1C94"/>
    <w:rsid w:val="00B001CB"/>
    <w:rsid w:val="00B01D5E"/>
    <w:rsid w:val="00BA01B9"/>
    <w:rsid w:val="00D2307E"/>
    <w:rsid w:val="00D252AD"/>
    <w:rsid w:val="00D45298"/>
    <w:rsid w:val="00DC5431"/>
    <w:rsid w:val="00DF4C7A"/>
    <w:rsid w:val="00E928C8"/>
    <w:rsid w:val="00EE396B"/>
    <w:rsid w:val="00F34362"/>
    <w:rsid w:val="00F51701"/>
    <w:rsid w:val="00F71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41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F20A7"/>
  </w:style>
  <w:style w:type="paragraph" w:styleId="FootnoteText">
    <w:name w:val="footnote text"/>
    <w:basedOn w:val="Normal"/>
    <w:link w:val="FootnoteTextChar"/>
    <w:uiPriority w:val="99"/>
    <w:unhideWhenUsed/>
    <w:rsid w:val="001956C8"/>
  </w:style>
  <w:style w:type="character" w:customStyle="1" w:styleId="FootnoteTextChar">
    <w:name w:val="Footnote Text Char"/>
    <w:basedOn w:val="DefaultParagraphFont"/>
    <w:link w:val="FootnoteText"/>
    <w:uiPriority w:val="99"/>
    <w:rsid w:val="001956C8"/>
  </w:style>
  <w:style w:type="character" w:styleId="FootnoteReference">
    <w:name w:val="footnote reference"/>
    <w:basedOn w:val="DefaultParagraphFont"/>
    <w:uiPriority w:val="99"/>
    <w:unhideWhenUsed/>
    <w:rsid w:val="001956C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8"/>
    <w:pPr>
      <w:ind w:left="720"/>
      <w:contextualSpacing/>
    </w:pPr>
  </w:style>
  <w:style w:type="character" w:styleId="CommentReference">
    <w:name w:val="annotation reference"/>
    <w:basedOn w:val="DefaultParagraphFont"/>
    <w:uiPriority w:val="99"/>
    <w:semiHidden/>
    <w:unhideWhenUsed/>
    <w:rsid w:val="00F713B8"/>
    <w:rPr>
      <w:sz w:val="18"/>
      <w:szCs w:val="18"/>
    </w:rPr>
  </w:style>
  <w:style w:type="paragraph" w:styleId="CommentText">
    <w:name w:val="annotation text"/>
    <w:basedOn w:val="Normal"/>
    <w:link w:val="CommentTextChar"/>
    <w:uiPriority w:val="99"/>
    <w:semiHidden/>
    <w:unhideWhenUsed/>
    <w:rsid w:val="00F713B8"/>
  </w:style>
  <w:style w:type="character" w:customStyle="1" w:styleId="CommentTextChar">
    <w:name w:val="Comment Text Char"/>
    <w:basedOn w:val="DefaultParagraphFont"/>
    <w:link w:val="CommentText"/>
    <w:uiPriority w:val="99"/>
    <w:semiHidden/>
    <w:rsid w:val="00F713B8"/>
  </w:style>
  <w:style w:type="paragraph" w:styleId="CommentSubject">
    <w:name w:val="annotation subject"/>
    <w:basedOn w:val="CommentText"/>
    <w:next w:val="CommentText"/>
    <w:link w:val="CommentSubjectChar"/>
    <w:uiPriority w:val="99"/>
    <w:semiHidden/>
    <w:unhideWhenUsed/>
    <w:rsid w:val="00F713B8"/>
    <w:rPr>
      <w:b/>
      <w:bCs/>
      <w:sz w:val="20"/>
      <w:szCs w:val="20"/>
    </w:rPr>
  </w:style>
  <w:style w:type="character" w:customStyle="1" w:styleId="CommentSubjectChar">
    <w:name w:val="Comment Subject Char"/>
    <w:basedOn w:val="CommentTextChar"/>
    <w:link w:val="CommentSubject"/>
    <w:uiPriority w:val="99"/>
    <w:semiHidden/>
    <w:rsid w:val="00F713B8"/>
    <w:rPr>
      <w:b/>
      <w:bCs/>
      <w:sz w:val="20"/>
      <w:szCs w:val="20"/>
    </w:rPr>
  </w:style>
  <w:style w:type="paragraph" w:styleId="BalloonText">
    <w:name w:val="Balloon Text"/>
    <w:basedOn w:val="Normal"/>
    <w:link w:val="BalloonTextChar"/>
    <w:uiPriority w:val="99"/>
    <w:semiHidden/>
    <w:unhideWhenUsed/>
    <w:rsid w:val="00F7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B8"/>
    <w:rPr>
      <w:rFonts w:ascii="Lucida Grande" w:hAnsi="Lucida Grande" w:cs="Lucida Grande"/>
      <w:sz w:val="18"/>
      <w:szCs w:val="18"/>
    </w:rPr>
  </w:style>
  <w:style w:type="table" w:styleId="TableGrid">
    <w:name w:val="Table Grid"/>
    <w:basedOn w:val="TableNormal"/>
    <w:uiPriority w:val="59"/>
    <w:rsid w:val="00424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F20A7"/>
  </w:style>
  <w:style w:type="paragraph" w:styleId="FootnoteText">
    <w:name w:val="footnote text"/>
    <w:basedOn w:val="Normal"/>
    <w:link w:val="FootnoteTextChar"/>
    <w:uiPriority w:val="99"/>
    <w:unhideWhenUsed/>
    <w:rsid w:val="001956C8"/>
  </w:style>
  <w:style w:type="character" w:customStyle="1" w:styleId="FootnoteTextChar">
    <w:name w:val="Footnote Text Char"/>
    <w:basedOn w:val="DefaultParagraphFont"/>
    <w:link w:val="FootnoteText"/>
    <w:uiPriority w:val="99"/>
    <w:rsid w:val="001956C8"/>
  </w:style>
  <w:style w:type="character" w:styleId="FootnoteReference">
    <w:name w:val="footnote reference"/>
    <w:basedOn w:val="DefaultParagraphFont"/>
    <w:uiPriority w:val="99"/>
    <w:unhideWhenUsed/>
    <w:rsid w:val="001956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1165</Words>
  <Characters>6643</Characters>
  <Application>Microsoft Macintosh Word</Application>
  <DocSecurity>0</DocSecurity>
  <Lines>55</Lines>
  <Paragraphs>15</Paragraphs>
  <ScaleCrop>false</ScaleCrop>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3</cp:revision>
  <dcterms:created xsi:type="dcterms:W3CDTF">2016-04-27T06:49:00Z</dcterms:created>
  <dcterms:modified xsi:type="dcterms:W3CDTF">2016-04-27T06:49:00Z</dcterms:modified>
</cp:coreProperties>
</file>